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7CF81" w14:textId="35A1F555" w:rsidR="00A72F6B" w:rsidRPr="00BC3186" w:rsidRDefault="00315257" w:rsidP="003152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Materiais e Métodos</w:t>
      </w:r>
    </w:p>
    <w:p w14:paraId="4A74090F" w14:textId="61BBEB57" w:rsidR="00A72F6B" w:rsidRPr="00B75E58" w:rsidRDefault="00B75E58">
      <w:pPr>
        <w:rPr>
          <w:color w:val="FF0000"/>
        </w:rPr>
      </w:pPr>
      <w:r>
        <w:rPr>
          <w:color w:val="FF0000"/>
        </w:rPr>
        <w:t>FAÇA UMA ESCRITA IMPESSOAL</w:t>
      </w:r>
    </w:p>
    <w:p w14:paraId="0346975A" w14:textId="441AA2BE" w:rsidR="00A72F6B" w:rsidRPr="000346A1" w:rsidRDefault="00A72F6B" w:rsidP="00B75E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Apresentaremos nesta seção </w:t>
      </w:r>
      <w:r w:rsidR="00067CB8">
        <w:rPr>
          <w:rFonts w:ascii="Arial" w:hAnsi="Arial" w:cs="Arial"/>
          <w:sz w:val="24"/>
          <w:szCs w:val="24"/>
        </w:rPr>
        <w:t>um pouco sobre o tema e o que temos no</w:t>
      </w:r>
      <w:r w:rsidR="00561B80">
        <w:rPr>
          <w:rFonts w:ascii="Arial" w:hAnsi="Arial" w:cs="Arial"/>
          <w:sz w:val="24"/>
          <w:szCs w:val="24"/>
        </w:rPr>
        <w:t xml:space="preserve"> mercado atualmente. Falaremos um pouco sobre as tecnologias escolhidas para o desenvolvimento da aplicação, suas aplicações e como está o mercado para estas tecnologias.</w:t>
      </w:r>
    </w:p>
    <w:p w14:paraId="55278D00" w14:textId="20ECA318" w:rsidR="00A72F6B" w:rsidRDefault="00A72F6B" w:rsidP="00B75E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Primeiramente, gostaria de introduzir a tecnologia utilizada para a produção do </w:t>
      </w:r>
      <w:r w:rsidRPr="00315257">
        <w:rPr>
          <w:rFonts w:ascii="Arial" w:hAnsi="Arial" w:cs="Arial"/>
          <w:i/>
          <w:sz w:val="24"/>
          <w:szCs w:val="24"/>
        </w:rPr>
        <w:t>software</w:t>
      </w:r>
      <w:r w:rsidRPr="000346A1">
        <w:rPr>
          <w:rFonts w:ascii="Arial" w:hAnsi="Arial" w:cs="Arial"/>
          <w:sz w:val="24"/>
          <w:szCs w:val="24"/>
        </w:rPr>
        <w:t xml:space="preserve">. Neste trabalho utilizaremos </w:t>
      </w:r>
      <w:r w:rsidRPr="000346A1">
        <w:rPr>
          <w:rFonts w:ascii="Arial" w:hAnsi="Arial" w:cs="Arial"/>
          <w:i/>
          <w:iCs/>
          <w:sz w:val="24"/>
          <w:szCs w:val="24"/>
        </w:rPr>
        <w:t>Java</w:t>
      </w:r>
      <w:r w:rsidR="00984548">
        <w:rPr>
          <w:rFonts w:ascii="Arial" w:hAnsi="Arial" w:cs="Arial"/>
          <w:i/>
          <w:iCs/>
          <w:sz w:val="24"/>
          <w:szCs w:val="24"/>
        </w:rPr>
        <w:t>s</w:t>
      </w:r>
      <w:r w:rsidRPr="000346A1">
        <w:rPr>
          <w:rFonts w:ascii="Arial" w:hAnsi="Arial" w:cs="Arial"/>
          <w:i/>
          <w:iCs/>
          <w:sz w:val="24"/>
          <w:szCs w:val="24"/>
        </w:rPr>
        <w:t>cript</w:t>
      </w:r>
      <w:r w:rsidRPr="000346A1">
        <w:rPr>
          <w:rFonts w:ascii="Arial" w:hAnsi="Arial" w:cs="Arial"/>
          <w:sz w:val="24"/>
          <w:szCs w:val="24"/>
        </w:rPr>
        <w:t xml:space="preserve"> com </w:t>
      </w:r>
      <w:r w:rsidRPr="000346A1">
        <w:rPr>
          <w:rFonts w:ascii="Arial" w:hAnsi="Arial" w:cs="Arial"/>
          <w:i/>
          <w:iCs/>
          <w:sz w:val="24"/>
          <w:szCs w:val="24"/>
        </w:rPr>
        <w:t>Node.Js</w:t>
      </w:r>
      <w:r w:rsidR="00782B93">
        <w:rPr>
          <w:rFonts w:ascii="Arial" w:hAnsi="Arial" w:cs="Arial"/>
          <w:i/>
          <w:iCs/>
          <w:sz w:val="24"/>
          <w:szCs w:val="24"/>
        </w:rPr>
        <w:t xml:space="preserve"> e framework Selenium</w:t>
      </w:r>
      <w:r w:rsidRPr="000346A1">
        <w:rPr>
          <w:rFonts w:ascii="Arial" w:hAnsi="Arial" w:cs="Arial"/>
          <w:sz w:val="24"/>
          <w:szCs w:val="24"/>
        </w:rPr>
        <w:t>.</w:t>
      </w:r>
    </w:p>
    <w:p w14:paraId="4EEF3BD6" w14:textId="77777777" w:rsidR="003D269B" w:rsidRDefault="003D269B">
      <w:pPr>
        <w:rPr>
          <w:rFonts w:ascii="Arial" w:hAnsi="Arial" w:cs="Arial"/>
          <w:sz w:val="24"/>
          <w:szCs w:val="24"/>
        </w:rPr>
      </w:pPr>
    </w:p>
    <w:p w14:paraId="78DA2761" w14:textId="77777777" w:rsidR="000B6810" w:rsidRDefault="000B6810">
      <w:pPr>
        <w:rPr>
          <w:rFonts w:ascii="Arial" w:hAnsi="Arial" w:cs="Arial"/>
          <w:sz w:val="24"/>
          <w:szCs w:val="24"/>
        </w:rPr>
      </w:pPr>
    </w:p>
    <w:p w14:paraId="4316D3AA" w14:textId="42C0AA83" w:rsidR="003D269B" w:rsidRPr="00A96946" w:rsidRDefault="00D1404E" w:rsidP="00A9694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A96946">
        <w:rPr>
          <w:rFonts w:ascii="Arial" w:hAnsi="Arial" w:cs="Arial"/>
          <w:b/>
          <w:bCs/>
          <w:i/>
          <w:iCs/>
          <w:sz w:val="24"/>
          <w:szCs w:val="24"/>
        </w:rPr>
        <w:t>Java</w:t>
      </w:r>
      <w:r w:rsidR="00984548" w:rsidRPr="00A96946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A96946">
        <w:rPr>
          <w:rFonts w:ascii="Arial" w:hAnsi="Arial" w:cs="Arial"/>
          <w:b/>
          <w:bCs/>
          <w:i/>
          <w:iCs/>
          <w:sz w:val="24"/>
          <w:szCs w:val="24"/>
        </w:rPr>
        <w:t>cript</w:t>
      </w:r>
    </w:p>
    <w:p w14:paraId="7D778859" w14:textId="6DB6C400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F8D8AE3" w14:textId="0CBC38C4" w:rsidR="00705CE3" w:rsidRDefault="00067CB8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0" w:author="Lucas Diniz Tavares" w:date="2020-06-05T21:47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De acordo com Resig e Bibeault (2013), </w:t>
      </w:r>
      <w:r w:rsidR="00302B57" w:rsidRPr="00315257">
        <w:rPr>
          <w:rFonts w:ascii="Arial" w:hAnsi="Arial" w:cs="Arial"/>
          <w:i/>
          <w:sz w:val="24"/>
          <w:szCs w:val="24"/>
        </w:rPr>
        <w:t>Java</w:t>
      </w:r>
      <w:r w:rsidR="00984548" w:rsidRPr="00315257">
        <w:rPr>
          <w:rFonts w:ascii="Arial" w:hAnsi="Arial" w:cs="Arial"/>
          <w:i/>
          <w:sz w:val="24"/>
          <w:szCs w:val="24"/>
        </w:rPr>
        <w:t>s</w:t>
      </w:r>
      <w:r w:rsidR="00302B57" w:rsidRPr="00315257">
        <w:rPr>
          <w:rFonts w:ascii="Arial" w:hAnsi="Arial" w:cs="Arial"/>
          <w:i/>
          <w:sz w:val="24"/>
          <w:szCs w:val="24"/>
        </w:rPr>
        <w:t>cript</w:t>
      </w:r>
      <w:r w:rsidR="00302B57" w:rsidRPr="000346A1">
        <w:rPr>
          <w:rFonts w:ascii="Arial" w:hAnsi="Arial" w:cs="Arial"/>
          <w:sz w:val="24"/>
          <w:szCs w:val="24"/>
        </w:rPr>
        <w:t xml:space="preserve"> é uma linguagem de programação </w:t>
      </w:r>
      <w:r w:rsidR="00315257">
        <w:rPr>
          <w:rFonts w:ascii="Arial" w:hAnsi="Arial" w:cs="Arial"/>
          <w:sz w:val="24"/>
          <w:szCs w:val="24"/>
        </w:rPr>
        <w:t>versátil e de amplo uso atualmente</w:t>
      </w:r>
      <w:r w:rsidR="00302B57" w:rsidRPr="000346A1">
        <w:rPr>
          <w:rFonts w:ascii="Arial" w:hAnsi="Arial" w:cs="Arial"/>
          <w:sz w:val="24"/>
          <w:szCs w:val="24"/>
        </w:rPr>
        <w:t xml:space="preserve">, que nos fornece ferramentas </w:t>
      </w:r>
      <w:proofErr w:type="gramStart"/>
      <w:r w:rsidR="00302B57" w:rsidRPr="000346A1">
        <w:rPr>
          <w:rFonts w:ascii="Arial" w:hAnsi="Arial" w:cs="Arial"/>
          <w:sz w:val="24"/>
          <w:szCs w:val="24"/>
        </w:rPr>
        <w:t>para</w:t>
      </w:r>
      <w:proofErr w:type="gramEnd"/>
      <w:r w:rsidR="00302B57" w:rsidRPr="000346A1">
        <w:rPr>
          <w:rFonts w:ascii="Arial" w:hAnsi="Arial" w:cs="Arial"/>
          <w:sz w:val="24"/>
          <w:szCs w:val="24"/>
        </w:rPr>
        <w:t xml:space="preserve"> operar tanto no </w:t>
      </w:r>
      <w:r w:rsidR="00302B57" w:rsidRPr="00315257">
        <w:rPr>
          <w:rFonts w:ascii="Arial" w:hAnsi="Arial" w:cs="Arial"/>
          <w:i/>
          <w:sz w:val="24"/>
          <w:szCs w:val="24"/>
        </w:rPr>
        <w:t>front-end</w:t>
      </w:r>
      <w:r w:rsidR="00302B57" w:rsidRPr="000346A1">
        <w:rPr>
          <w:rFonts w:ascii="Arial" w:hAnsi="Arial" w:cs="Arial"/>
          <w:sz w:val="24"/>
          <w:szCs w:val="24"/>
        </w:rPr>
        <w:t xml:space="preserve"> quanto no </w:t>
      </w:r>
      <w:r w:rsidR="00302B57" w:rsidRPr="00315257">
        <w:rPr>
          <w:rFonts w:ascii="Arial" w:hAnsi="Arial" w:cs="Arial"/>
          <w:i/>
          <w:sz w:val="24"/>
          <w:szCs w:val="24"/>
        </w:rPr>
        <w:t>back-end</w:t>
      </w:r>
      <w:r w:rsidR="00315257">
        <w:rPr>
          <w:rFonts w:ascii="Arial" w:hAnsi="Arial" w:cs="Arial"/>
          <w:sz w:val="24"/>
          <w:szCs w:val="24"/>
        </w:rPr>
        <w:t>.</w:t>
      </w:r>
    </w:p>
    <w:p w14:paraId="772DA036" w14:textId="2C118B38" w:rsidR="00D930C3" w:rsidRDefault="00315257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1" w:author="Lucas Diniz Tavares" w:date="2020-06-05T21:47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>Ainda s</w:t>
      </w:r>
      <w:r w:rsidR="00CF0E18">
        <w:rPr>
          <w:rFonts w:ascii="Arial" w:hAnsi="Arial" w:cs="Arial"/>
          <w:sz w:val="24"/>
          <w:szCs w:val="24"/>
        </w:rPr>
        <w:t xml:space="preserve">egundo </w:t>
      </w:r>
      <w:proofErr w:type="spellStart"/>
      <w:r w:rsidR="00CF0E18">
        <w:rPr>
          <w:rFonts w:ascii="Arial" w:hAnsi="Arial" w:cs="Arial"/>
          <w:sz w:val="24"/>
          <w:szCs w:val="24"/>
        </w:rPr>
        <w:t>Resig</w:t>
      </w:r>
      <w:proofErr w:type="spellEnd"/>
      <w:r w:rsidR="00CF0E18">
        <w:rPr>
          <w:rFonts w:ascii="Arial" w:hAnsi="Arial" w:cs="Arial"/>
          <w:sz w:val="24"/>
          <w:szCs w:val="24"/>
        </w:rPr>
        <w:t xml:space="preserve"> e Bibeault (2013), </w:t>
      </w:r>
      <w:r w:rsidR="00561B80" w:rsidRPr="00315257">
        <w:rPr>
          <w:rFonts w:ascii="Arial" w:hAnsi="Arial" w:cs="Arial"/>
          <w:i/>
          <w:sz w:val="24"/>
          <w:szCs w:val="24"/>
        </w:rPr>
        <w:t>Javascript</w:t>
      </w:r>
      <w:r w:rsidR="00561B80">
        <w:rPr>
          <w:rFonts w:ascii="Arial" w:hAnsi="Arial" w:cs="Arial"/>
          <w:sz w:val="24"/>
          <w:szCs w:val="24"/>
        </w:rPr>
        <w:t xml:space="preserve"> é de extrema importância</w:t>
      </w:r>
      <w:ins w:id="2" w:author="Lucas Diniz Tavares" w:date="2020-06-05T21:47:00Z">
        <w:r w:rsidR="00B75E58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visto que a mesma performa entre as 3 linguagens mais utilizadas no mundo. De acordo com uma pesquisa realizada pela empresa de desenvolvimento de </w:t>
      </w:r>
      <w:r w:rsidRPr="00E1618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r w:rsidRPr="00E16181">
        <w:rPr>
          <w:rFonts w:ascii="Arial" w:hAnsi="Arial" w:cs="Arial"/>
          <w:i/>
          <w:sz w:val="24"/>
          <w:szCs w:val="24"/>
        </w:rPr>
        <w:t>RedMonk</w:t>
      </w:r>
      <w:r w:rsidR="008F4C19">
        <w:rPr>
          <w:rFonts w:ascii="Arial" w:hAnsi="Arial" w:cs="Arial"/>
          <w:i/>
          <w:sz w:val="24"/>
          <w:szCs w:val="24"/>
        </w:rPr>
        <w:t>: “</w:t>
      </w:r>
      <w:r w:rsidR="008F4C19" w:rsidRPr="008F4C19">
        <w:rPr>
          <w:rFonts w:ascii="Arial" w:hAnsi="Arial" w:cs="Arial"/>
          <w:i/>
          <w:sz w:val="24"/>
          <w:szCs w:val="24"/>
        </w:rPr>
        <w:t xml:space="preserve">The RedMonk Programming Language Rankings: </w:t>
      </w:r>
      <w:proofErr w:type="spellStart"/>
      <w:r w:rsidR="008F4C19" w:rsidRPr="008F4C19">
        <w:rPr>
          <w:rFonts w:ascii="Arial" w:hAnsi="Arial" w:cs="Arial"/>
          <w:i/>
          <w:sz w:val="24"/>
          <w:szCs w:val="24"/>
        </w:rPr>
        <w:t>June</w:t>
      </w:r>
      <w:proofErr w:type="spellEnd"/>
      <w:r w:rsidR="008F4C19" w:rsidRPr="008F4C19">
        <w:rPr>
          <w:rFonts w:ascii="Arial" w:hAnsi="Arial" w:cs="Arial"/>
          <w:i/>
          <w:sz w:val="24"/>
          <w:szCs w:val="24"/>
        </w:rPr>
        <w:t xml:space="preserve"> 2019</w:t>
      </w:r>
      <w:r w:rsidR="008F4C19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</w:t>
      </w:r>
      <w:r w:rsidR="00E16181">
        <w:rPr>
          <w:rFonts w:ascii="Arial" w:hAnsi="Arial" w:cs="Arial"/>
          <w:sz w:val="24"/>
          <w:szCs w:val="24"/>
        </w:rPr>
        <w:t xml:space="preserve"> </w:t>
      </w:r>
      <w:del w:id="3" w:author="Lucas Diniz Tavares" w:date="2020-06-05T21:48:00Z">
        <w:r w:rsidR="00E16181" w:rsidDel="00B75E58">
          <w:rPr>
            <w:rFonts w:ascii="Arial" w:hAnsi="Arial" w:cs="Arial"/>
            <w:sz w:val="24"/>
            <w:szCs w:val="24"/>
          </w:rPr>
          <w:delText xml:space="preserve">onde a mesma </w:delText>
        </w:r>
      </w:del>
      <w:ins w:id="4" w:author="Lucas Diniz Tavares" w:date="2020-06-05T21:48:00Z">
        <w:r w:rsidR="00B75E58">
          <w:rPr>
            <w:rFonts w:ascii="Arial" w:hAnsi="Arial" w:cs="Arial"/>
            <w:sz w:val="24"/>
            <w:szCs w:val="24"/>
          </w:rPr>
          <w:t xml:space="preserve">na qual foi </w:t>
        </w:r>
      </w:ins>
      <w:r w:rsidR="00E16181">
        <w:rPr>
          <w:rFonts w:ascii="Arial" w:hAnsi="Arial" w:cs="Arial"/>
          <w:sz w:val="24"/>
          <w:szCs w:val="24"/>
        </w:rPr>
        <w:t>consult</w:t>
      </w:r>
      <w:del w:id="5" w:author="Lucas Diniz Tavares" w:date="2020-06-05T21:48:00Z">
        <w:r w:rsidR="00E16181" w:rsidDel="00B75E58">
          <w:rPr>
            <w:rFonts w:ascii="Arial" w:hAnsi="Arial" w:cs="Arial"/>
            <w:sz w:val="24"/>
            <w:szCs w:val="24"/>
          </w:rPr>
          <w:delText>ou</w:delText>
        </w:r>
      </w:del>
      <w:ins w:id="6" w:author="Lucas Diniz Tavares" w:date="2020-06-05T21:48:00Z">
        <w:r w:rsidR="00B75E58">
          <w:rPr>
            <w:rFonts w:ascii="Arial" w:hAnsi="Arial" w:cs="Arial"/>
            <w:sz w:val="24"/>
            <w:szCs w:val="24"/>
          </w:rPr>
          <w:t>ada</w:t>
        </w:r>
      </w:ins>
      <w:r w:rsidR="00E16181">
        <w:rPr>
          <w:rFonts w:ascii="Arial" w:hAnsi="Arial" w:cs="Arial"/>
          <w:sz w:val="24"/>
          <w:szCs w:val="24"/>
        </w:rPr>
        <w:t xml:space="preserve"> a base de dados de dois dos maiores repositórios de código aberto na </w:t>
      </w:r>
      <w:del w:id="7" w:author="Lucas Diniz Tavares" w:date="2020-06-05T21:48:00Z">
        <w:r w:rsidR="00E16181" w:rsidDel="00B75E58">
          <w:rPr>
            <w:rFonts w:ascii="Arial" w:hAnsi="Arial" w:cs="Arial"/>
            <w:sz w:val="24"/>
            <w:szCs w:val="24"/>
          </w:rPr>
          <w:delText>i</w:delText>
        </w:r>
      </w:del>
      <w:ins w:id="8" w:author="Lucas Diniz Tavares" w:date="2020-06-05T21:48:00Z">
        <w:r w:rsidR="00B75E58">
          <w:rPr>
            <w:rFonts w:ascii="Arial" w:hAnsi="Arial" w:cs="Arial"/>
            <w:sz w:val="24"/>
            <w:szCs w:val="24"/>
          </w:rPr>
          <w:t>I</w:t>
        </w:r>
      </w:ins>
      <w:r w:rsidR="00E16181">
        <w:rPr>
          <w:rFonts w:ascii="Arial" w:hAnsi="Arial" w:cs="Arial"/>
          <w:sz w:val="24"/>
          <w:szCs w:val="24"/>
        </w:rPr>
        <w:t xml:space="preserve">nternet (GitHub e </w:t>
      </w:r>
      <w:proofErr w:type="spellStart"/>
      <w:r w:rsidR="00E16181">
        <w:rPr>
          <w:rFonts w:ascii="Arial" w:hAnsi="Arial" w:cs="Arial"/>
          <w:sz w:val="24"/>
          <w:szCs w:val="24"/>
        </w:rPr>
        <w:t>StackOverflow</w:t>
      </w:r>
      <w:proofErr w:type="spellEnd"/>
      <w:r w:rsidR="00E16181">
        <w:rPr>
          <w:rFonts w:ascii="Arial" w:hAnsi="Arial" w:cs="Arial"/>
          <w:sz w:val="24"/>
          <w:szCs w:val="24"/>
        </w:rPr>
        <w:t>), Javascript é hoje a linguagem de programação mais utilizada no globo</w:t>
      </w:r>
      <w:r w:rsidR="00561B80">
        <w:rPr>
          <w:rFonts w:ascii="Arial" w:hAnsi="Arial" w:cs="Arial"/>
          <w:sz w:val="24"/>
          <w:szCs w:val="24"/>
        </w:rPr>
        <w:t xml:space="preserve">. Isto nem sempre foi assim, porém hoje </w:t>
      </w:r>
      <w:r>
        <w:rPr>
          <w:rFonts w:ascii="Arial" w:hAnsi="Arial" w:cs="Arial"/>
          <w:sz w:val="24"/>
          <w:szCs w:val="24"/>
        </w:rPr>
        <w:t>é uma realidade</w:t>
      </w:r>
      <w:r w:rsidR="00561B80">
        <w:rPr>
          <w:rFonts w:ascii="Arial" w:hAnsi="Arial" w:cs="Arial"/>
          <w:sz w:val="24"/>
          <w:szCs w:val="24"/>
        </w:rPr>
        <w:t xml:space="preserve">. Esperamos que aplicações web deem ao usuário </w:t>
      </w:r>
      <w:r w:rsidR="00CF0E18">
        <w:rPr>
          <w:rFonts w:ascii="Arial" w:hAnsi="Arial" w:cs="Arial"/>
          <w:sz w:val="24"/>
          <w:szCs w:val="24"/>
        </w:rPr>
        <w:t>uma rica interação com a interface,</w:t>
      </w:r>
      <w:r w:rsidR="000F2C76">
        <w:rPr>
          <w:rFonts w:ascii="Arial" w:hAnsi="Arial" w:cs="Arial"/>
          <w:sz w:val="24"/>
          <w:szCs w:val="24"/>
        </w:rPr>
        <w:t xml:space="preserve"> proporcionando uma experiência </w:t>
      </w:r>
      <w:r w:rsidR="00AC18F4">
        <w:rPr>
          <w:rFonts w:ascii="Arial" w:hAnsi="Arial" w:cs="Arial"/>
          <w:sz w:val="24"/>
          <w:szCs w:val="24"/>
        </w:rPr>
        <w:t>envolvente</w:t>
      </w:r>
      <w:r w:rsidR="00CF0E18">
        <w:rPr>
          <w:rFonts w:ascii="Arial" w:hAnsi="Arial" w:cs="Arial"/>
          <w:sz w:val="24"/>
          <w:szCs w:val="24"/>
        </w:rPr>
        <w:t xml:space="preserve">. Mais do que nunca, desenvolvedores precisam ter um profundo entendimento sobre a linguagem que traz vida </w:t>
      </w:r>
      <w:r w:rsidR="0021572E">
        <w:rPr>
          <w:rFonts w:ascii="Arial" w:hAnsi="Arial" w:cs="Arial"/>
          <w:sz w:val="24"/>
          <w:szCs w:val="24"/>
        </w:rPr>
        <w:t>a</w:t>
      </w:r>
      <w:r w:rsidR="00CF0E18">
        <w:rPr>
          <w:rFonts w:ascii="Arial" w:hAnsi="Arial" w:cs="Arial"/>
          <w:sz w:val="24"/>
          <w:szCs w:val="24"/>
        </w:rPr>
        <w:t xml:space="preserve">os sistemas </w:t>
      </w:r>
      <w:r w:rsidR="00CF0E18" w:rsidRPr="0021572E">
        <w:rPr>
          <w:rFonts w:ascii="Arial" w:hAnsi="Arial" w:cs="Arial"/>
          <w:i/>
          <w:iCs/>
          <w:sz w:val="24"/>
          <w:szCs w:val="24"/>
        </w:rPr>
        <w:t>web</w:t>
      </w:r>
      <w:r w:rsidR="00CF0E18">
        <w:rPr>
          <w:rFonts w:ascii="Arial" w:hAnsi="Arial" w:cs="Arial"/>
          <w:sz w:val="24"/>
          <w:szCs w:val="24"/>
        </w:rPr>
        <w:t>.</w:t>
      </w:r>
      <w:r w:rsidR="00561B80">
        <w:rPr>
          <w:rFonts w:ascii="Arial" w:hAnsi="Arial" w:cs="Arial"/>
          <w:sz w:val="24"/>
          <w:szCs w:val="24"/>
        </w:rPr>
        <w:t xml:space="preserve"> </w:t>
      </w:r>
      <w:r w:rsidR="00CF0E18">
        <w:rPr>
          <w:rFonts w:ascii="Arial" w:hAnsi="Arial" w:cs="Arial"/>
          <w:sz w:val="24"/>
          <w:szCs w:val="24"/>
        </w:rPr>
        <w:t xml:space="preserve">Além disso, o </w:t>
      </w:r>
      <w:r w:rsidR="00CF0E18" w:rsidRPr="0021572E">
        <w:rPr>
          <w:rFonts w:ascii="Arial" w:hAnsi="Arial" w:cs="Arial"/>
          <w:i/>
          <w:iCs/>
          <w:sz w:val="24"/>
          <w:szCs w:val="24"/>
        </w:rPr>
        <w:t>javascript</w:t>
      </w:r>
      <w:r w:rsidR="00CF0E18">
        <w:rPr>
          <w:rFonts w:ascii="Arial" w:hAnsi="Arial" w:cs="Arial"/>
          <w:sz w:val="24"/>
          <w:szCs w:val="24"/>
        </w:rPr>
        <w:t xml:space="preserve"> não é limitado mais somente aos </w:t>
      </w:r>
      <w:r w:rsidR="00CF0E18" w:rsidRPr="003135AB">
        <w:rPr>
          <w:rFonts w:ascii="Arial" w:hAnsi="Arial" w:cs="Arial"/>
          <w:i/>
          <w:iCs/>
          <w:sz w:val="24"/>
          <w:szCs w:val="24"/>
        </w:rPr>
        <w:t>browsers</w:t>
      </w:r>
      <w:r w:rsidR="00CF0E18">
        <w:rPr>
          <w:rFonts w:ascii="Arial" w:hAnsi="Arial" w:cs="Arial"/>
          <w:sz w:val="24"/>
          <w:szCs w:val="24"/>
        </w:rPr>
        <w:t xml:space="preserve">, como antigamente. </w:t>
      </w:r>
      <w:r w:rsidR="00D930C3">
        <w:rPr>
          <w:rFonts w:ascii="Arial" w:hAnsi="Arial" w:cs="Arial"/>
          <w:sz w:val="24"/>
          <w:szCs w:val="24"/>
        </w:rPr>
        <w:t>Hoje</w:t>
      </w:r>
      <w:r w:rsidR="007258DD">
        <w:rPr>
          <w:rFonts w:ascii="Arial" w:hAnsi="Arial" w:cs="Arial"/>
          <w:sz w:val="24"/>
          <w:szCs w:val="24"/>
        </w:rPr>
        <w:t>,</w:t>
      </w:r>
      <w:r w:rsidR="00D930C3">
        <w:rPr>
          <w:rFonts w:ascii="Arial" w:hAnsi="Arial" w:cs="Arial"/>
          <w:sz w:val="24"/>
          <w:szCs w:val="24"/>
        </w:rPr>
        <w:t xml:space="preserve"> códigos </w:t>
      </w:r>
      <w:r w:rsidR="00D930C3" w:rsidRPr="002E776F">
        <w:rPr>
          <w:rFonts w:ascii="Arial" w:hAnsi="Arial" w:cs="Arial"/>
          <w:i/>
          <w:iCs/>
          <w:sz w:val="24"/>
          <w:szCs w:val="24"/>
        </w:rPr>
        <w:t>javascript</w:t>
      </w:r>
      <w:r w:rsidR="007258DD">
        <w:rPr>
          <w:rFonts w:ascii="Arial" w:hAnsi="Arial" w:cs="Arial"/>
          <w:sz w:val="24"/>
          <w:szCs w:val="24"/>
        </w:rPr>
        <w:t xml:space="preserve"> podem ser executados no </w:t>
      </w:r>
      <w:r w:rsidR="007258DD" w:rsidRPr="002E776F">
        <w:rPr>
          <w:rFonts w:ascii="Arial" w:hAnsi="Arial" w:cs="Arial"/>
          <w:i/>
          <w:iCs/>
          <w:sz w:val="24"/>
          <w:szCs w:val="24"/>
        </w:rPr>
        <w:t>server-</w:t>
      </w:r>
      <w:proofErr w:type="spellStart"/>
      <w:r w:rsidR="007258DD" w:rsidRPr="002E776F">
        <w:rPr>
          <w:rFonts w:ascii="Arial" w:hAnsi="Arial" w:cs="Arial"/>
          <w:i/>
          <w:iCs/>
          <w:sz w:val="24"/>
          <w:szCs w:val="24"/>
        </w:rPr>
        <w:t>side</w:t>
      </w:r>
      <w:proofErr w:type="spellEnd"/>
      <w:r w:rsidR="007258DD">
        <w:rPr>
          <w:rFonts w:ascii="Arial" w:hAnsi="Arial" w:cs="Arial"/>
          <w:sz w:val="24"/>
          <w:szCs w:val="24"/>
        </w:rPr>
        <w:t xml:space="preserve"> graças </w:t>
      </w:r>
      <w:del w:id="9" w:author="Lucas Diniz Tavares" w:date="2020-06-05T21:48:00Z">
        <w:r w:rsidR="00272364" w:rsidDel="00B75E58">
          <w:rPr>
            <w:rFonts w:ascii="Arial" w:hAnsi="Arial" w:cs="Arial"/>
            <w:sz w:val="24"/>
            <w:szCs w:val="24"/>
          </w:rPr>
          <w:delText>à</w:delText>
        </w:r>
      </w:del>
      <w:ins w:id="10" w:author="Lucas Diniz Tavares" w:date="2020-06-05T21:48:00Z">
        <w:r w:rsidR="00B75E58">
          <w:rPr>
            <w:rFonts w:ascii="Arial" w:hAnsi="Arial" w:cs="Arial"/>
            <w:sz w:val="24"/>
            <w:szCs w:val="24"/>
          </w:rPr>
          <w:t>a</w:t>
        </w:r>
      </w:ins>
      <w:r w:rsidR="00272364">
        <w:rPr>
          <w:rFonts w:ascii="Arial" w:hAnsi="Arial" w:cs="Arial"/>
          <w:sz w:val="24"/>
          <w:szCs w:val="24"/>
        </w:rPr>
        <w:t xml:space="preserve"> ambientes e frameworks</w:t>
      </w:r>
      <w:r w:rsidR="002E776F">
        <w:rPr>
          <w:rFonts w:ascii="Arial" w:hAnsi="Arial" w:cs="Arial"/>
          <w:sz w:val="24"/>
          <w:szCs w:val="24"/>
        </w:rPr>
        <w:t xml:space="preserve">, como o </w:t>
      </w:r>
      <w:r w:rsidR="002E776F" w:rsidRPr="002E776F">
        <w:rPr>
          <w:rFonts w:ascii="Arial" w:hAnsi="Arial" w:cs="Arial"/>
          <w:i/>
          <w:iCs/>
          <w:sz w:val="24"/>
          <w:szCs w:val="24"/>
        </w:rPr>
        <w:t>Node.Js</w:t>
      </w:r>
      <w:r w:rsidR="002E776F">
        <w:rPr>
          <w:rFonts w:ascii="Arial" w:hAnsi="Arial" w:cs="Arial"/>
          <w:sz w:val="24"/>
          <w:szCs w:val="24"/>
        </w:rPr>
        <w:t>.</w:t>
      </w:r>
    </w:p>
    <w:p w14:paraId="508B62E8" w14:textId="0A3771C1" w:rsidR="00BC043D" w:rsidRDefault="00BC043D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11" w:author="Lucas Diniz Tavares" w:date="2020-06-05T21:47:00Z">
          <w:pPr>
            <w:ind w:firstLine="708"/>
          </w:pPr>
        </w:pPrChange>
      </w:pPr>
      <w:proofErr w:type="spellStart"/>
      <w:r w:rsidRPr="00D448F4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possui</w:t>
      </w:r>
      <w:r w:rsidR="008E3870">
        <w:rPr>
          <w:rFonts w:ascii="Arial" w:hAnsi="Arial" w:cs="Arial"/>
          <w:sz w:val="24"/>
          <w:szCs w:val="24"/>
        </w:rPr>
        <w:t xml:space="preserve"> ainda</w:t>
      </w:r>
      <w:r>
        <w:rPr>
          <w:rFonts w:ascii="Arial" w:hAnsi="Arial" w:cs="Arial"/>
          <w:sz w:val="24"/>
          <w:szCs w:val="24"/>
        </w:rPr>
        <w:t xml:space="preserve"> muitas peculiaridades, como a possibilidade de executar </w:t>
      </w:r>
      <w:r w:rsidR="00B36A6B">
        <w:rPr>
          <w:rFonts w:ascii="Arial" w:hAnsi="Arial" w:cs="Arial"/>
          <w:sz w:val="24"/>
          <w:szCs w:val="24"/>
        </w:rPr>
        <w:t xml:space="preserve">funções de forma assíncrona. </w:t>
      </w:r>
      <w:r w:rsidR="00EB0CBD">
        <w:rPr>
          <w:rFonts w:ascii="Arial" w:hAnsi="Arial" w:cs="Arial"/>
          <w:sz w:val="24"/>
          <w:szCs w:val="24"/>
        </w:rPr>
        <w:t xml:space="preserve">Tal funcionalidade é </w:t>
      </w:r>
      <w:r w:rsidR="003135D2">
        <w:rPr>
          <w:rFonts w:ascii="Arial" w:hAnsi="Arial" w:cs="Arial"/>
          <w:sz w:val="24"/>
          <w:szCs w:val="24"/>
        </w:rPr>
        <w:t>de grande utilidade</w:t>
      </w:r>
      <w:r w:rsidR="00EB0CBD">
        <w:rPr>
          <w:rFonts w:ascii="Arial" w:hAnsi="Arial" w:cs="Arial"/>
          <w:sz w:val="24"/>
          <w:szCs w:val="24"/>
        </w:rPr>
        <w:t>, aumentando consideravelmente o poder de processamento da linguagem.</w:t>
      </w:r>
    </w:p>
    <w:p w14:paraId="7380B177" w14:textId="22AFF27B" w:rsidR="00985021" w:rsidRDefault="006877EF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12" w:author="Lucas Diniz Tavares" w:date="2020-06-05T21:47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>Com a evolução</w:t>
      </w:r>
      <w:r w:rsidR="00BC3DEA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="00BC3DEA" w:rsidRPr="001D2BB3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="00BC3DEA">
        <w:rPr>
          <w:rFonts w:ascii="Arial" w:hAnsi="Arial" w:cs="Arial"/>
          <w:sz w:val="24"/>
          <w:szCs w:val="24"/>
        </w:rPr>
        <w:t xml:space="preserve"> </w:t>
      </w:r>
      <w:del w:id="13" w:author="Lucas Diniz Tavares" w:date="2020-06-05T21:49:00Z">
        <w:r w:rsidR="00BC3DEA" w:rsidDel="00B75E58">
          <w:rPr>
            <w:rFonts w:ascii="Arial" w:hAnsi="Arial" w:cs="Arial"/>
            <w:sz w:val="24"/>
            <w:szCs w:val="24"/>
          </w:rPr>
          <w:delText xml:space="preserve">através das </w:delText>
        </w:r>
      </w:del>
      <w:ins w:id="14" w:author="Lucas Diniz Tavares" w:date="2020-06-05T21:49:00Z">
        <w:r w:rsidR="00B75E58">
          <w:rPr>
            <w:rFonts w:ascii="Arial" w:hAnsi="Arial" w:cs="Arial"/>
            <w:sz w:val="24"/>
            <w:szCs w:val="24"/>
          </w:rPr>
          <w:t xml:space="preserve">durante as </w:t>
        </w:r>
      </w:ins>
      <w:r w:rsidR="00BC3DEA">
        <w:rPr>
          <w:rFonts w:ascii="Arial" w:hAnsi="Arial" w:cs="Arial"/>
          <w:sz w:val="24"/>
          <w:szCs w:val="24"/>
        </w:rPr>
        <w:t>décadas e a crescente demanda por</w:t>
      </w:r>
      <w:r w:rsidR="00883E4A">
        <w:rPr>
          <w:rFonts w:ascii="Arial" w:hAnsi="Arial" w:cs="Arial"/>
          <w:sz w:val="24"/>
          <w:szCs w:val="24"/>
        </w:rPr>
        <w:t xml:space="preserve"> novas tecnologias que melhor pudessem resolver os problemas da atualidade</w:t>
      </w:r>
      <w:r w:rsidR="00772FE4">
        <w:rPr>
          <w:rFonts w:ascii="Arial" w:hAnsi="Arial" w:cs="Arial"/>
          <w:sz w:val="24"/>
          <w:szCs w:val="24"/>
        </w:rPr>
        <w:t>,</w:t>
      </w:r>
      <w:r w:rsidR="00883E4A">
        <w:rPr>
          <w:rFonts w:ascii="Arial" w:hAnsi="Arial" w:cs="Arial"/>
          <w:sz w:val="24"/>
          <w:szCs w:val="24"/>
        </w:rPr>
        <w:t xml:space="preserve"> surgi</w:t>
      </w:r>
      <w:del w:id="15" w:author="Lucas Diniz Tavares" w:date="2020-06-05T21:49:00Z">
        <w:r w:rsidR="00883E4A" w:rsidDel="00B75E58">
          <w:rPr>
            <w:rFonts w:ascii="Arial" w:hAnsi="Arial" w:cs="Arial"/>
            <w:sz w:val="24"/>
            <w:szCs w:val="24"/>
          </w:rPr>
          <w:delText>a</w:delText>
        </w:r>
      </w:del>
      <w:ins w:id="16" w:author="Lucas Diniz Tavares" w:date="2020-06-05T21:49:00Z">
        <w:r w:rsidR="00B75E58">
          <w:rPr>
            <w:rFonts w:ascii="Arial" w:hAnsi="Arial" w:cs="Arial"/>
            <w:sz w:val="24"/>
            <w:szCs w:val="24"/>
          </w:rPr>
          <w:t>u</w:t>
        </w:r>
      </w:ins>
      <w:r w:rsidR="00862C5A">
        <w:rPr>
          <w:rFonts w:ascii="Arial" w:hAnsi="Arial" w:cs="Arial"/>
          <w:sz w:val="24"/>
          <w:szCs w:val="24"/>
        </w:rPr>
        <w:t xml:space="preserve"> então, em </w:t>
      </w:r>
      <w:r w:rsidR="00FA07B8">
        <w:rPr>
          <w:rFonts w:ascii="Arial" w:hAnsi="Arial" w:cs="Arial"/>
          <w:sz w:val="24"/>
          <w:szCs w:val="24"/>
        </w:rPr>
        <w:t xml:space="preserve">2009, o </w:t>
      </w:r>
      <w:r w:rsidR="00FA07B8" w:rsidRPr="002432A0">
        <w:rPr>
          <w:rFonts w:ascii="Arial" w:hAnsi="Arial" w:cs="Arial"/>
          <w:i/>
          <w:iCs/>
          <w:sz w:val="24"/>
          <w:szCs w:val="24"/>
        </w:rPr>
        <w:t>Node.Js</w:t>
      </w:r>
      <w:r w:rsidR="00FA07B8">
        <w:rPr>
          <w:rFonts w:ascii="Arial" w:hAnsi="Arial" w:cs="Arial"/>
          <w:sz w:val="24"/>
          <w:szCs w:val="24"/>
        </w:rPr>
        <w:t>, criado por Ryan Dahl.</w:t>
      </w:r>
    </w:p>
    <w:p w14:paraId="105713C4" w14:textId="5325F096" w:rsidR="00D76C30" w:rsidRDefault="00D76C30" w:rsidP="00CF0E18">
      <w:pPr>
        <w:ind w:firstLine="708"/>
        <w:rPr>
          <w:rFonts w:ascii="Arial" w:hAnsi="Arial" w:cs="Arial"/>
          <w:sz w:val="24"/>
          <w:szCs w:val="24"/>
        </w:rPr>
      </w:pPr>
    </w:p>
    <w:p w14:paraId="718B8A53" w14:textId="77777777" w:rsidR="00D7397B" w:rsidRDefault="00D7397B" w:rsidP="00CF0E18">
      <w:pPr>
        <w:ind w:firstLine="708"/>
        <w:rPr>
          <w:rFonts w:ascii="Arial" w:hAnsi="Arial" w:cs="Arial"/>
          <w:sz w:val="24"/>
          <w:szCs w:val="24"/>
        </w:rPr>
      </w:pPr>
    </w:p>
    <w:p w14:paraId="018FB1C5" w14:textId="6E2F0604" w:rsidR="00D76C30" w:rsidRPr="00D1404E" w:rsidRDefault="00D7397B" w:rsidP="002432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Node.Js</w:t>
      </w:r>
    </w:p>
    <w:p w14:paraId="00BA2E52" w14:textId="1D06AA10" w:rsidR="00D76C30" w:rsidRDefault="00D76C30" w:rsidP="00CF0E18">
      <w:pPr>
        <w:ind w:firstLine="708"/>
        <w:rPr>
          <w:rFonts w:ascii="Arial" w:hAnsi="Arial" w:cs="Arial"/>
          <w:sz w:val="24"/>
          <w:szCs w:val="24"/>
        </w:rPr>
      </w:pPr>
    </w:p>
    <w:p w14:paraId="23B6DCCA" w14:textId="58EDAA8A" w:rsidR="00D7397B" w:rsidRDefault="008324B6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17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Com o </w:t>
      </w:r>
      <w:r w:rsidRPr="003B443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, basica</w:t>
      </w:r>
      <w:r w:rsidR="00267CAB">
        <w:rPr>
          <w:rFonts w:ascii="Arial" w:hAnsi="Arial" w:cs="Arial"/>
          <w:sz w:val="24"/>
          <w:szCs w:val="24"/>
        </w:rPr>
        <w:t>mente, podemos dizer que</w:t>
      </w:r>
      <w:r w:rsidR="0028459F">
        <w:rPr>
          <w:rFonts w:ascii="Arial" w:hAnsi="Arial" w:cs="Arial"/>
          <w:sz w:val="24"/>
          <w:szCs w:val="24"/>
        </w:rPr>
        <w:t xml:space="preserve"> o </w:t>
      </w:r>
      <w:r w:rsidR="003B4431">
        <w:rPr>
          <w:rFonts w:ascii="Arial" w:hAnsi="Arial" w:cs="Arial"/>
          <w:i/>
          <w:iCs/>
          <w:sz w:val="24"/>
          <w:szCs w:val="24"/>
        </w:rPr>
        <w:t>j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 xml:space="preserve">avascript </w:t>
      </w:r>
      <w:r w:rsidR="0028459F">
        <w:rPr>
          <w:rFonts w:ascii="Arial" w:hAnsi="Arial" w:cs="Arial"/>
          <w:sz w:val="24"/>
          <w:szCs w:val="24"/>
        </w:rPr>
        <w:t xml:space="preserve">rompeu a barreira da </w:t>
      </w:r>
      <w:r w:rsidR="002C7A93">
        <w:rPr>
          <w:rFonts w:ascii="Arial" w:hAnsi="Arial" w:cs="Arial"/>
          <w:sz w:val="24"/>
          <w:szCs w:val="24"/>
        </w:rPr>
        <w:t>web</w:t>
      </w:r>
      <w:r w:rsidR="0028459F">
        <w:rPr>
          <w:rFonts w:ascii="Arial" w:hAnsi="Arial" w:cs="Arial"/>
          <w:sz w:val="24"/>
          <w:szCs w:val="24"/>
        </w:rPr>
        <w:t xml:space="preserve">. Inicialmente, códigos em 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avascript</w:t>
      </w:r>
      <w:r w:rsidR="0028459F">
        <w:rPr>
          <w:rFonts w:ascii="Arial" w:hAnsi="Arial" w:cs="Arial"/>
          <w:sz w:val="24"/>
          <w:szCs w:val="24"/>
        </w:rPr>
        <w:t xml:space="preserve"> eram </w:t>
      </w:r>
      <w:r w:rsidR="003B4431" w:rsidRPr="003B4431">
        <w:rPr>
          <w:rFonts w:ascii="Arial" w:hAnsi="Arial" w:cs="Arial"/>
          <w:i/>
          <w:iCs/>
          <w:sz w:val="24"/>
          <w:szCs w:val="24"/>
        </w:rPr>
        <w:t>c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lient-</w:t>
      </w:r>
      <w:r w:rsidR="003B4431" w:rsidRPr="003B4431">
        <w:rPr>
          <w:rFonts w:ascii="Arial" w:hAnsi="Arial" w:cs="Arial"/>
          <w:i/>
          <w:iCs/>
          <w:sz w:val="24"/>
          <w:szCs w:val="24"/>
        </w:rPr>
        <w:t>s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ide</w:t>
      </w:r>
      <w:r w:rsidR="0028459F">
        <w:rPr>
          <w:rFonts w:ascii="Arial" w:hAnsi="Arial" w:cs="Arial"/>
          <w:sz w:val="24"/>
          <w:szCs w:val="24"/>
        </w:rPr>
        <w:t xml:space="preserve"> (</w:t>
      </w:r>
      <w:r w:rsidR="00172952">
        <w:rPr>
          <w:rFonts w:ascii="Arial" w:hAnsi="Arial" w:cs="Arial"/>
          <w:sz w:val="24"/>
          <w:szCs w:val="24"/>
        </w:rPr>
        <w:t>eram executadas</w:t>
      </w:r>
      <w:r w:rsidR="0028459F">
        <w:rPr>
          <w:rFonts w:ascii="Arial" w:hAnsi="Arial" w:cs="Arial"/>
          <w:sz w:val="24"/>
          <w:szCs w:val="24"/>
        </w:rPr>
        <w:t xml:space="preserve"> </w:t>
      </w:r>
      <w:r w:rsidR="008C2BDF">
        <w:rPr>
          <w:rFonts w:ascii="Arial" w:hAnsi="Arial" w:cs="Arial"/>
          <w:sz w:val="24"/>
          <w:szCs w:val="24"/>
        </w:rPr>
        <w:t>em máquinas clientes</w:t>
      </w:r>
      <w:r w:rsidR="0028459F">
        <w:rPr>
          <w:rFonts w:ascii="Arial" w:hAnsi="Arial" w:cs="Arial"/>
          <w:sz w:val="24"/>
          <w:szCs w:val="24"/>
        </w:rPr>
        <w:t>, por meio</w:t>
      </w:r>
      <w:r w:rsidR="00172952">
        <w:rPr>
          <w:rFonts w:ascii="Arial" w:hAnsi="Arial" w:cs="Arial"/>
          <w:sz w:val="24"/>
          <w:szCs w:val="24"/>
        </w:rPr>
        <w:t xml:space="preserve"> dos navegadores</w:t>
      </w:r>
      <w:r w:rsidR="0028459F">
        <w:rPr>
          <w:rFonts w:ascii="Arial" w:hAnsi="Arial" w:cs="Arial"/>
          <w:sz w:val="24"/>
          <w:szCs w:val="24"/>
        </w:rPr>
        <w:t>)</w:t>
      </w:r>
      <w:r w:rsidR="00172952">
        <w:rPr>
          <w:rFonts w:ascii="Arial" w:hAnsi="Arial" w:cs="Arial"/>
          <w:sz w:val="24"/>
          <w:szCs w:val="24"/>
        </w:rPr>
        <w:t xml:space="preserve">. É importante ressaltar que tais códigos poderiam ser executados apenas em navegadores. </w:t>
      </w:r>
      <w:r w:rsidR="003310EC">
        <w:rPr>
          <w:rFonts w:ascii="Arial" w:hAnsi="Arial" w:cs="Arial"/>
          <w:sz w:val="24"/>
          <w:szCs w:val="24"/>
        </w:rPr>
        <w:t xml:space="preserve">Desta forma, a grande maioria das pessoas consideravam o </w:t>
      </w:r>
      <w:r w:rsidR="00C4697A" w:rsidRPr="00C4697A">
        <w:rPr>
          <w:rFonts w:ascii="Arial" w:hAnsi="Arial" w:cs="Arial"/>
          <w:i/>
          <w:iCs/>
          <w:sz w:val="24"/>
          <w:szCs w:val="24"/>
        </w:rPr>
        <w:t>j</w:t>
      </w:r>
      <w:r w:rsidR="003310EC" w:rsidRPr="00C4697A">
        <w:rPr>
          <w:rFonts w:ascii="Arial" w:hAnsi="Arial" w:cs="Arial"/>
          <w:i/>
          <w:iCs/>
          <w:sz w:val="24"/>
          <w:szCs w:val="24"/>
        </w:rPr>
        <w:t>avascript</w:t>
      </w:r>
      <w:r w:rsidR="003310EC">
        <w:rPr>
          <w:rFonts w:ascii="Arial" w:hAnsi="Arial" w:cs="Arial"/>
          <w:sz w:val="24"/>
          <w:szCs w:val="24"/>
        </w:rPr>
        <w:t xml:space="preserve"> uma linguagem apenas de </w:t>
      </w:r>
      <w:r w:rsidR="003310EC" w:rsidRPr="00C4697A">
        <w:rPr>
          <w:rFonts w:ascii="Arial" w:hAnsi="Arial" w:cs="Arial"/>
          <w:i/>
          <w:iCs/>
          <w:sz w:val="24"/>
          <w:szCs w:val="24"/>
        </w:rPr>
        <w:t>front-</w:t>
      </w:r>
      <w:proofErr w:type="spellStart"/>
      <w:r w:rsidR="003310EC" w:rsidRPr="00C4697A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ins w:id="18" w:author="Lucas Diniz Tavares" w:date="2020-06-05T21:53:00Z">
        <w:r w:rsidR="00B75E58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r w:rsidR="00B75E58" w:rsidRPr="00B75E58">
          <w:rPr>
            <w:rFonts w:ascii="Arial" w:hAnsi="Arial" w:cs="Arial"/>
            <w:iCs/>
            <w:sz w:val="24"/>
            <w:szCs w:val="24"/>
            <w:rPrChange w:id="19" w:author="Lucas Diniz Tavares" w:date="2020-06-05T21:53:00Z">
              <w:rPr>
                <w:rFonts w:ascii="Arial" w:hAnsi="Arial" w:cs="Arial"/>
                <w:i/>
                <w:iCs/>
                <w:sz w:val="24"/>
                <w:szCs w:val="24"/>
              </w:rPr>
            </w:rPrChange>
          </w:rPr>
          <w:t>(</w:t>
        </w:r>
        <w:r w:rsidR="00B75E58">
          <w:rPr>
            <w:rFonts w:ascii="Arial" w:hAnsi="Arial" w:cs="Arial"/>
            <w:color w:val="FF0000"/>
            <w:sz w:val="24"/>
            <w:szCs w:val="24"/>
          </w:rPr>
          <w:t>AUTOR, ANO)</w:t>
        </w:r>
      </w:ins>
      <w:r w:rsidR="003310EC">
        <w:rPr>
          <w:rFonts w:ascii="Arial" w:hAnsi="Arial" w:cs="Arial"/>
          <w:sz w:val="24"/>
          <w:szCs w:val="24"/>
        </w:rPr>
        <w:t>.</w:t>
      </w:r>
    </w:p>
    <w:p w14:paraId="187772AE" w14:textId="39773AE1" w:rsidR="00070AF6" w:rsidRDefault="00070AF6" w:rsidP="00CF0E18">
      <w:pPr>
        <w:ind w:firstLine="708"/>
        <w:rPr>
          <w:rFonts w:ascii="Arial" w:hAnsi="Arial" w:cs="Arial"/>
          <w:sz w:val="24"/>
          <w:szCs w:val="24"/>
        </w:rPr>
      </w:pPr>
    </w:p>
    <w:p w14:paraId="2E1A9006" w14:textId="38FA52A9" w:rsidR="00070AF6" w:rsidRPr="00B75E58" w:rsidRDefault="00AB5668" w:rsidP="00CF0E18">
      <w:pPr>
        <w:ind w:firstLine="708"/>
        <w:rPr>
          <w:rFonts w:ascii="Arial" w:hAnsi="Arial" w:cs="Arial"/>
          <w:color w:val="FF0000"/>
          <w:sz w:val="24"/>
          <w:szCs w:val="24"/>
          <w:rPrChange w:id="20" w:author="Lucas Diniz Tavares" w:date="2020-06-05T21:49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ascii="Arial" w:hAnsi="Arial" w:cs="Arial"/>
          <w:sz w:val="24"/>
          <w:szCs w:val="24"/>
        </w:rPr>
        <w:t xml:space="preserve">Mas afinal, o que é </w:t>
      </w:r>
      <w:r w:rsidR="00C4697A">
        <w:rPr>
          <w:rFonts w:ascii="Arial" w:hAnsi="Arial" w:cs="Arial"/>
          <w:sz w:val="24"/>
          <w:szCs w:val="24"/>
        </w:rPr>
        <w:t xml:space="preserve">o </w:t>
      </w:r>
      <w:r w:rsidR="001A5632">
        <w:rPr>
          <w:rFonts w:ascii="Arial" w:hAnsi="Arial" w:cs="Arial"/>
          <w:i/>
          <w:iCs/>
          <w:sz w:val="24"/>
          <w:szCs w:val="24"/>
        </w:rPr>
        <w:t>n</w:t>
      </w:r>
      <w:r w:rsidRPr="00C4697A">
        <w:rPr>
          <w:rFonts w:ascii="Arial" w:hAnsi="Arial" w:cs="Arial"/>
          <w:i/>
          <w:iCs/>
          <w:sz w:val="24"/>
          <w:szCs w:val="24"/>
        </w:rPr>
        <w:t>ode.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Pr="00C4697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? </w:t>
      </w:r>
      <w:ins w:id="21" w:author="Lucas Diniz Tavares" w:date="2020-06-05T21:49:00Z">
        <w:r w:rsidR="00B75E58">
          <w:rPr>
            <w:rFonts w:ascii="Arial" w:hAnsi="Arial" w:cs="Arial"/>
            <w:color w:val="FF0000"/>
            <w:sz w:val="24"/>
            <w:szCs w:val="24"/>
          </w:rPr>
          <w:t>É UM TEXTO DESCRITIVO</w:t>
        </w:r>
      </w:ins>
      <w:ins w:id="22" w:author="Lucas Diniz Tavares" w:date="2020-06-05T21:52:00Z">
        <w:r w:rsidR="00B75E58">
          <w:rPr>
            <w:rFonts w:ascii="Arial" w:hAnsi="Arial" w:cs="Arial"/>
            <w:color w:val="FF0000"/>
            <w:sz w:val="24"/>
            <w:szCs w:val="24"/>
          </w:rPr>
          <w:t xml:space="preserve"> E FORMAL</w:t>
        </w:r>
      </w:ins>
      <w:ins w:id="23" w:author="Lucas Diniz Tavares" w:date="2020-06-05T21:49:00Z">
        <w:r w:rsidR="00B75E58">
          <w:rPr>
            <w:rFonts w:ascii="Arial" w:hAnsi="Arial" w:cs="Arial"/>
            <w:color w:val="FF0000"/>
            <w:sz w:val="24"/>
            <w:szCs w:val="24"/>
          </w:rPr>
          <w:t>... NÃO USE SINAIS DE EXCLAMAÇ</w:t>
        </w:r>
      </w:ins>
      <w:ins w:id="24" w:author="Lucas Diniz Tavares" w:date="2020-06-05T21:50:00Z">
        <w:r w:rsidR="00B75E58">
          <w:rPr>
            <w:rFonts w:ascii="Arial" w:hAnsi="Arial" w:cs="Arial"/>
            <w:color w:val="FF0000"/>
            <w:sz w:val="24"/>
            <w:szCs w:val="24"/>
          </w:rPr>
          <w:t>ÃO NEM DE INTERROGAÇÃO</w:t>
        </w:r>
      </w:ins>
    </w:p>
    <w:p w14:paraId="13EC4738" w14:textId="6A74E3A4" w:rsidR="00747438" w:rsidRDefault="00747438" w:rsidP="00CF0E18">
      <w:pPr>
        <w:ind w:firstLine="708"/>
        <w:rPr>
          <w:rFonts w:ascii="Arial" w:hAnsi="Arial" w:cs="Arial"/>
          <w:sz w:val="24"/>
          <w:szCs w:val="24"/>
        </w:rPr>
      </w:pPr>
    </w:p>
    <w:p w14:paraId="214E028A" w14:textId="545E1938" w:rsidR="00747438" w:rsidRDefault="00273BFD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25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i/>
          <w:iCs/>
          <w:sz w:val="24"/>
          <w:szCs w:val="24"/>
        </w:rPr>
        <w:t>N</w:t>
      </w:r>
      <w:r w:rsidR="00747438" w:rsidRPr="00C4697A">
        <w:rPr>
          <w:rFonts w:ascii="Arial" w:hAnsi="Arial" w:cs="Arial"/>
          <w:i/>
          <w:iCs/>
          <w:sz w:val="24"/>
          <w:szCs w:val="24"/>
        </w:rPr>
        <w:t>ode.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="00747438" w:rsidRPr="00C4697A">
        <w:rPr>
          <w:rFonts w:ascii="Arial" w:hAnsi="Arial" w:cs="Arial"/>
          <w:i/>
          <w:iCs/>
          <w:sz w:val="24"/>
          <w:szCs w:val="24"/>
        </w:rPr>
        <w:t>s</w:t>
      </w:r>
      <w:r w:rsidR="00747438">
        <w:rPr>
          <w:rFonts w:ascii="Arial" w:hAnsi="Arial" w:cs="Arial"/>
          <w:sz w:val="24"/>
          <w:szCs w:val="24"/>
        </w:rPr>
        <w:t xml:space="preserve"> é um interpretador de códigos </w:t>
      </w:r>
      <w:proofErr w:type="spellStart"/>
      <w:r w:rsidR="000B5501" w:rsidRPr="000B5501">
        <w:rPr>
          <w:rFonts w:ascii="Arial" w:hAnsi="Arial" w:cs="Arial"/>
          <w:i/>
          <w:iCs/>
          <w:sz w:val="24"/>
          <w:szCs w:val="24"/>
        </w:rPr>
        <w:t>j</w:t>
      </w:r>
      <w:r w:rsidR="00747438" w:rsidRPr="000B5501">
        <w:rPr>
          <w:rFonts w:ascii="Arial" w:hAnsi="Arial" w:cs="Arial"/>
          <w:i/>
          <w:iCs/>
          <w:sz w:val="24"/>
          <w:szCs w:val="24"/>
        </w:rPr>
        <w:t>avascript</w:t>
      </w:r>
      <w:proofErr w:type="spellEnd"/>
      <w:ins w:id="26" w:author="Lucas Diniz Tavares" w:date="2020-06-05T21:51:00Z">
        <w:r w:rsidR="00B75E58">
          <w:rPr>
            <w:rFonts w:ascii="Arial" w:hAnsi="Arial" w:cs="Arial"/>
            <w:i/>
            <w:iCs/>
            <w:sz w:val="24"/>
            <w:szCs w:val="24"/>
          </w:rPr>
          <w:t>,</w:t>
        </w:r>
      </w:ins>
      <w:del w:id="27" w:author="Lucas Diniz Tavares" w:date="2020-06-05T21:51:00Z">
        <w:r w:rsidR="00747438" w:rsidDel="00B75E58">
          <w:rPr>
            <w:rFonts w:ascii="Arial" w:hAnsi="Arial" w:cs="Arial"/>
            <w:sz w:val="24"/>
            <w:szCs w:val="24"/>
          </w:rPr>
          <w:delText>.</w:delText>
        </w:r>
      </w:del>
      <w:r w:rsidR="00747438">
        <w:rPr>
          <w:rFonts w:ascii="Arial" w:hAnsi="Arial" w:cs="Arial"/>
          <w:sz w:val="24"/>
          <w:szCs w:val="24"/>
        </w:rPr>
        <w:t xml:space="preserve"> </w:t>
      </w:r>
      <w:ins w:id="28" w:author="Lucas Diniz Tavares" w:date="2020-06-05T21:51:00Z">
        <w:r w:rsidR="00B75E58">
          <w:rPr>
            <w:rFonts w:ascii="Arial" w:hAnsi="Arial" w:cs="Arial"/>
            <w:sz w:val="24"/>
            <w:szCs w:val="24"/>
          </w:rPr>
          <w:t xml:space="preserve">que permite </w:t>
        </w:r>
      </w:ins>
      <w:del w:id="29" w:author="Lucas Diniz Tavares" w:date="2020-06-05T21:51:00Z">
        <w:r w:rsidR="00835732" w:rsidDel="00B75E58">
          <w:rPr>
            <w:rFonts w:ascii="Arial" w:hAnsi="Arial" w:cs="Arial"/>
            <w:sz w:val="24"/>
            <w:szCs w:val="24"/>
          </w:rPr>
          <w:delText xml:space="preserve">Agora, </w:delText>
        </w:r>
      </w:del>
      <w:ins w:id="30" w:author="Lucas Diniz Tavares" w:date="2020-06-05T21:51:00Z">
        <w:r w:rsidR="00B75E58">
          <w:rPr>
            <w:rFonts w:ascii="Arial" w:hAnsi="Arial" w:cs="Arial"/>
            <w:sz w:val="24"/>
            <w:szCs w:val="24"/>
          </w:rPr>
          <w:t xml:space="preserve">que </w:t>
        </w:r>
      </w:ins>
      <w:r w:rsidR="00835732">
        <w:rPr>
          <w:rFonts w:ascii="Arial" w:hAnsi="Arial" w:cs="Arial"/>
          <w:sz w:val="24"/>
          <w:szCs w:val="24"/>
        </w:rPr>
        <w:t>códigos escritos nes</w:t>
      </w:r>
      <w:r w:rsidR="00A76CFA">
        <w:rPr>
          <w:rFonts w:ascii="Arial" w:hAnsi="Arial" w:cs="Arial"/>
          <w:sz w:val="24"/>
          <w:szCs w:val="24"/>
        </w:rPr>
        <w:t>t</w:t>
      </w:r>
      <w:r w:rsidR="00835732">
        <w:rPr>
          <w:rFonts w:ascii="Arial" w:hAnsi="Arial" w:cs="Arial"/>
          <w:sz w:val="24"/>
          <w:szCs w:val="24"/>
        </w:rPr>
        <w:t xml:space="preserve">a linguagem </w:t>
      </w:r>
      <w:del w:id="31" w:author="Lucas Diniz Tavares" w:date="2020-06-05T21:51:00Z">
        <w:r w:rsidR="00835732" w:rsidDel="00B75E58">
          <w:rPr>
            <w:rFonts w:ascii="Arial" w:hAnsi="Arial" w:cs="Arial"/>
            <w:sz w:val="24"/>
            <w:szCs w:val="24"/>
          </w:rPr>
          <w:delText xml:space="preserve">poderiam </w:delText>
        </w:r>
      </w:del>
      <w:ins w:id="32" w:author="Lucas Diniz Tavares" w:date="2020-06-05T21:51:00Z">
        <w:r w:rsidR="00B75E58">
          <w:rPr>
            <w:rFonts w:ascii="Arial" w:hAnsi="Arial" w:cs="Arial"/>
            <w:sz w:val="24"/>
            <w:szCs w:val="24"/>
          </w:rPr>
          <w:t>possam</w:t>
        </w:r>
        <w:r w:rsidR="00B75E58">
          <w:rPr>
            <w:rFonts w:ascii="Arial" w:hAnsi="Arial" w:cs="Arial"/>
            <w:sz w:val="24"/>
            <w:szCs w:val="24"/>
          </w:rPr>
          <w:t xml:space="preserve"> </w:t>
        </w:r>
      </w:ins>
      <w:r w:rsidR="00835732">
        <w:rPr>
          <w:rFonts w:ascii="Arial" w:hAnsi="Arial" w:cs="Arial"/>
          <w:sz w:val="24"/>
          <w:szCs w:val="24"/>
        </w:rPr>
        <w:t>ser executados fora do navegador</w:t>
      </w:r>
      <w:r w:rsidR="00747438">
        <w:rPr>
          <w:rFonts w:ascii="Arial" w:hAnsi="Arial" w:cs="Arial"/>
          <w:sz w:val="24"/>
          <w:szCs w:val="24"/>
        </w:rPr>
        <w:t>.</w:t>
      </w:r>
      <w:r w:rsidR="00905FAD">
        <w:rPr>
          <w:rFonts w:ascii="Arial" w:hAnsi="Arial" w:cs="Arial"/>
          <w:sz w:val="24"/>
          <w:szCs w:val="24"/>
        </w:rPr>
        <w:t xml:space="preserve"> Isto abre um mundo inteiro de </w:t>
      </w:r>
      <w:r w:rsidR="00FD0446">
        <w:rPr>
          <w:rFonts w:ascii="Arial" w:hAnsi="Arial" w:cs="Arial"/>
          <w:sz w:val="24"/>
          <w:szCs w:val="24"/>
        </w:rPr>
        <w:t>novas possibilidades</w:t>
      </w:r>
      <w:r w:rsidR="00905FAD">
        <w:rPr>
          <w:rFonts w:ascii="Arial" w:hAnsi="Arial" w:cs="Arial"/>
          <w:sz w:val="24"/>
          <w:szCs w:val="24"/>
        </w:rPr>
        <w:t xml:space="preserve">, </w:t>
      </w:r>
      <w:r w:rsidR="009A45FB">
        <w:rPr>
          <w:rFonts w:ascii="Arial" w:hAnsi="Arial" w:cs="Arial"/>
          <w:sz w:val="24"/>
          <w:szCs w:val="24"/>
        </w:rPr>
        <w:t>arquiteturas e formas de construir aplicações.</w:t>
      </w:r>
    </w:p>
    <w:p w14:paraId="1EFD4B8D" w14:textId="76482FDE" w:rsidR="00B94BFE" w:rsidRDefault="00B94BFE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3" w:author="Lucas Diniz Tavares" w:date="2020-06-05T21:50:00Z">
          <w:pPr>
            <w:ind w:firstLine="708"/>
          </w:pPr>
        </w:pPrChange>
      </w:pPr>
    </w:p>
    <w:p w14:paraId="4A615B13" w14:textId="607A0C17" w:rsidR="00B94BFE" w:rsidRDefault="00B94BFE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4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Como o 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n</w:t>
      </w:r>
      <w:r w:rsidRPr="001A5632">
        <w:rPr>
          <w:rFonts w:ascii="Arial" w:hAnsi="Arial" w:cs="Arial"/>
          <w:i/>
          <w:iCs/>
          <w:sz w:val="24"/>
          <w:szCs w:val="24"/>
        </w:rPr>
        <w:t>ode.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j</w:t>
      </w:r>
      <w:r w:rsidRPr="001A5632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interpreta os códigos 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j</w:t>
      </w:r>
      <w:r w:rsidRPr="001A5632">
        <w:rPr>
          <w:rFonts w:ascii="Arial" w:hAnsi="Arial" w:cs="Arial"/>
          <w:i/>
          <w:iCs/>
          <w:sz w:val="24"/>
          <w:szCs w:val="24"/>
        </w:rPr>
        <w:t>avascript</w:t>
      </w:r>
      <w:r>
        <w:rPr>
          <w:rFonts w:ascii="Arial" w:hAnsi="Arial" w:cs="Arial"/>
          <w:sz w:val="24"/>
          <w:szCs w:val="24"/>
        </w:rPr>
        <w:t>?</w:t>
      </w:r>
    </w:p>
    <w:p w14:paraId="596DD2FE" w14:textId="65443708" w:rsidR="00B94BFE" w:rsidRDefault="00B94BFE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5" w:author="Lucas Diniz Tavares" w:date="2020-06-05T21:50:00Z">
          <w:pPr>
            <w:ind w:firstLine="708"/>
          </w:pPr>
        </w:pPrChange>
      </w:pPr>
    </w:p>
    <w:p w14:paraId="0500292B" w14:textId="173C24DC" w:rsidR="00B94BFE" w:rsidRDefault="00B94BFE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6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O ambiente </w:t>
      </w:r>
      <w:r w:rsidR="005A6AF9" w:rsidRPr="005A6AF9">
        <w:rPr>
          <w:rFonts w:ascii="Arial" w:hAnsi="Arial" w:cs="Arial"/>
          <w:i/>
          <w:iCs/>
          <w:sz w:val="24"/>
          <w:szCs w:val="24"/>
        </w:rPr>
        <w:t>n</w:t>
      </w:r>
      <w:r w:rsidRPr="005A6AF9">
        <w:rPr>
          <w:rFonts w:ascii="Arial" w:hAnsi="Arial" w:cs="Arial"/>
          <w:i/>
          <w:iCs/>
          <w:sz w:val="24"/>
          <w:szCs w:val="24"/>
        </w:rPr>
        <w:t>ode.</w:t>
      </w:r>
      <w:r w:rsidR="005A6AF9" w:rsidRPr="005A6AF9">
        <w:rPr>
          <w:rFonts w:ascii="Arial" w:hAnsi="Arial" w:cs="Arial"/>
          <w:i/>
          <w:iCs/>
          <w:sz w:val="24"/>
          <w:szCs w:val="24"/>
        </w:rPr>
        <w:t>j</w:t>
      </w:r>
      <w:r w:rsidRPr="005A6AF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utiliza </w:t>
      </w:r>
      <w:r w:rsidR="0069571C">
        <w:rPr>
          <w:rFonts w:ascii="Arial" w:hAnsi="Arial" w:cs="Arial"/>
          <w:sz w:val="24"/>
          <w:szCs w:val="24"/>
        </w:rPr>
        <w:t xml:space="preserve">a </w:t>
      </w:r>
      <w:r w:rsidR="0069571C" w:rsidRPr="005A6AF9">
        <w:rPr>
          <w:rFonts w:ascii="Arial" w:hAnsi="Arial" w:cs="Arial"/>
          <w:i/>
          <w:iCs/>
          <w:sz w:val="24"/>
          <w:szCs w:val="24"/>
        </w:rPr>
        <w:t>engine</w:t>
      </w:r>
      <w:r w:rsidR="0069571C">
        <w:rPr>
          <w:rFonts w:ascii="Arial" w:hAnsi="Arial" w:cs="Arial"/>
          <w:sz w:val="24"/>
          <w:szCs w:val="24"/>
        </w:rPr>
        <w:t xml:space="preserve"> da </w:t>
      </w:r>
      <w:r w:rsidR="0069571C" w:rsidRPr="005A6AF9">
        <w:rPr>
          <w:rFonts w:ascii="Arial" w:hAnsi="Arial" w:cs="Arial"/>
          <w:i/>
          <w:iCs/>
          <w:sz w:val="24"/>
          <w:szCs w:val="24"/>
        </w:rPr>
        <w:t>Google</w:t>
      </w:r>
      <w:r w:rsidR="00AE4E5A">
        <w:rPr>
          <w:rFonts w:ascii="Arial" w:hAnsi="Arial" w:cs="Arial"/>
          <w:sz w:val="24"/>
          <w:szCs w:val="24"/>
        </w:rPr>
        <w:t>:</w:t>
      </w:r>
      <w:r w:rsidR="0069571C">
        <w:rPr>
          <w:rFonts w:ascii="Arial" w:hAnsi="Arial" w:cs="Arial"/>
          <w:sz w:val="24"/>
          <w:szCs w:val="24"/>
        </w:rPr>
        <w:t xml:space="preserve"> V8</w:t>
      </w:r>
      <w:r w:rsidR="00803BF5">
        <w:rPr>
          <w:rFonts w:ascii="Arial" w:hAnsi="Arial" w:cs="Arial"/>
          <w:sz w:val="24"/>
          <w:szCs w:val="24"/>
        </w:rPr>
        <w:t xml:space="preserve">, um interpretador de códigos </w:t>
      </w:r>
      <w:r w:rsidR="00B9731F" w:rsidRPr="00B9731F">
        <w:rPr>
          <w:rFonts w:ascii="Arial" w:hAnsi="Arial" w:cs="Arial"/>
          <w:i/>
          <w:iCs/>
          <w:sz w:val="24"/>
          <w:szCs w:val="24"/>
        </w:rPr>
        <w:t>j</w:t>
      </w:r>
      <w:r w:rsidR="00803BF5" w:rsidRPr="00B9731F">
        <w:rPr>
          <w:rFonts w:ascii="Arial" w:hAnsi="Arial" w:cs="Arial"/>
          <w:i/>
          <w:iCs/>
          <w:sz w:val="24"/>
          <w:szCs w:val="24"/>
        </w:rPr>
        <w:t>avascript</w:t>
      </w:r>
      <w:r w:rsidR="007A6282">
        <w:rPr>
          <w:rFonts w:ascii="Arial" w:hAnsi="Arial" w:cs="Arial"/>
          <w:sz w:val="24"/>
          <w:szCs w:val="24"/>
        </w:rPr>
        <w:t xml:space="preserve">, utilizado dentro do navegador </w:t>
      </w:r>
      <w:r w:rsidR="007A6282" w:rsidRPr="007A6282">
        <w:rPr>
          <w:rFonts w:ascii="Arial" w:hAnsi="Arial" w:cs="Arial"/>
          <w:i/>
          <w:iCs/>
          <w:sz w:val="24"/>
          <w:szCs w:val="24"/>
        </w:rPr>
        <w:t>Google Chrome</w:t>
      </w:r>
      <w:r w:rsidR="00803BF5">
        <w:rPr>
          <w:rFonts w:ascii="Arial" w:hAnsi="Arial" w:cs="Arial"/>
          <w:sz w:val="24"/>
          <w:szCs w:val="24"/>
        </w:rPr>
        <w:t>.</w:t>
      </w:r>
    </w:p>
    <w:p w14:paraId="5FE4DCEB" w14:textId="69FC1183" w:rsidR="00B06C1C" w:rsidRDefault="00B06C1C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7" w:author="Lucas Diniz Tavares" w:date="2020-06-05T21:50:00Z">
          <w:pPr>
            <w:ind w:firstLine="708"/>
          </w:pPr>
        </w:pPrChange>
      </w:pPr>
    </w:p>
    <w:p w14:paraId="0638CF3F" w14:textId="224CF95D" w:rsidR="00B06C1C" w:rsidRDefault="00B06C1C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8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Segundo Ryan Dahl, criador do </w:t>
      </w:r>
      <w:r w:rsidR="00210D7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ode.</w:t>
      </w:r>
      <w:r w:rsidR="00F673E0" w:rsidRPr="00F673E0">
        <w:rPr>
          <w:rFonts w:ascii="Arial" w:hAnsi="Arial" w:cs="Arial"/>
          <w:sz w:val="24"/>
          <w:szCs w:val="24"/>
        </w:rPr>
        <w:t>j</w:t>
      </w:r>
      <w:r w:rsidRPr="00F673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FD23CA">
        <w:rPr>
          <w:rFonts w:ascii="Arial" w:hAnsi="Arial" w:cs="Arial"/>
          <w:sz w:val="24"/>
          <w:szCs w:val="24"/>
        </w:rPr>
        <w:t xml:space="preserve">a própria criação do </w:t>
      </w:r>
      <w:r w:rsidR="00E079A2">
        <w:rPr>
          <w:rFonts w:ascii="Arial" w:hAnsi="Arial" w:cs="Arial"/>
          <w:sz w:val="24"/>
          <w:szCs w:val="24"/>
        </w:rPr>
        <w:t xml:space="preserve">software </w:t>
      </w:r>
      <w:r w:rsidR="00236119">
        <w:rPr>
          <w:rFonts w:ascii="Arial" w:hAnsi="Arial" w:cs="Arial"/>
          <w:sz w:val="24"/>
          <w:szCs w:val="24"/>
        </w:rPr>
        <w:t xml:space="preserve">teve muito a ver com o </w:t>
      </w:r>
      <w:r w:rsidR="00236119" w:rsidRPr="00D65E47">
        <w:rPr>
          <w:rFonts w:ascii="Arial" w:hAnsi="Arial" w:cs="Arial"/>
          <w:i/>
          <w:iCs/>
          <w:sz w:val="24"/>
          <w:szCs w:val="24"/>
        </w:rPr>
        <w:t>Google</w:t>
      </w:r>
      <w:r w:rsidR="009567AE">
        <w:rPr>
          <w:rFonts w:ascii="Arial" w:hAnsi="Arial" w:cs="Arial"/>
          <w:sz w:val="24"/>
          <w:szCs w:val="24"/>
        </w:rPr>
        <w:t>,</w:t>
      </w:r>
      <w:r w:rsidR="0023611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36119">
        <w:rPr>
          <w:rFonts w:ascii="Arial" w:hAnsi="Arial" w:cs="Arial"/>
          <w:sz w:val="24"/>
          <w:szCs w:val="24"/>
        </w:rPr>
        <w:t>sua release</w:t>
      </w:r>
      <w:proofErr w:type="gramEnd"/>
      <w:r w:rsidR="00236119">
        <w:rPr>
          <w:rFonts w:ascii="Arial" w:hAnsi="Arial" w:cs="Arial"/>
          <w:sz w:val="24"/>
          <w:szCs w:val="24"/>
        </w:rPr>
        <w:t xml:space="preserve"> do </w:t>
      </w:r>
      <w:r w:rsidR="00236119" w:rsidRPr="00D65E47">
        <w:rPr>
          <w:rFonts w:ascii="Arial" w:hAnsi="Arial" w:cs="Arial"/>
          <w:i/>
          <w:iCs/>
          <w:sz w:val="24"/>
          <w:szCs w:val="24"/>
        </w:rPr>
        <w:t>Google Chrome</w:t>
      </w:r>
      <w:r w:rsidR="009567AE">
        <w:rPr>
          <w:rFonts w:ascii="Arial" w:hAnsi="Arial" w:cs="Arial"/>
          <w:sz w:val="24"/>
          <w:szCs w:val="24"/>
        </w:rPr>
        <w:t xml:space="preserve"> e</w:t>
      </w:r>
      <w:r w:rsidR="00236119">
        <w:rPr>
          <w:rFonts w:ascii="Arial" w:hAnsi="Arial" w:cs="Arial"/>
          <w:sz w:val="24"/>
          <w:szCs w:val="24"/>
        </w:rPr>
        <w:t xml:space="preserve"> com </w:t>
      </w:r>
      <w:r w:rsidR="00665EFA">
        <w:rPr>
          <w:rFonts w:ascii="Arial" w:hAnsi="Arial" w:cs="Arial"/>
          <w:sz w:val="24"/>
          <w:szCs w:val="24"/>
        </w:rPr>
        <w:t>o interpretador</w:t>
      </w:r>
      <w:r w:rsidR="00236119">
        <w:rPr>
          <w:rFonts w:ascii="Arial" w:hAnsi="Arial" w:cs="Arial"/>
          <w:sz w:val="24"/>
          <w:szCs w:val="24"/>
        </w:rPr>
        <w:t xml:space="preserve"> V8. Sem este acontecimento, </w:t>
      </w:r>
      <w:r w:rsidR="000D6164">
        <w:rPr>
          <w:rFonts w:ascii="Arial" w:hAnsi="Arial" w:cs="Arial"/>
          <w:sz w:val="24"/>
          <w:szCs w:val="24"/>
        </w:rPr>
        <w:t xml:space="preserve">o nascimento do </w:t>
      </w:r>
      <w:r w:rsidR="00CD374B" w:rsidRPr="00CD374B">
        <w:rPr>
          <w:rFonts w:ascii="Arial" w:hAnsi="Arial" w:cs="Arial"/>
          <w:i/>
          <w:iCs/>
          <w:sz w:val="24"/>
          <w:szCs w:val="24"/>
        </w:rPr>
        <w:t>n</w:t>
      </w:r>
      <w:r w:rsidR="000D6164" w:rsidRPr="00CD374B">
        <w:rPr>
          <w:rFonts w:ascii="Arial" w:hAnsi="Arial" w:cs="Arial"/>
          <w:i/>
          <w:iCs/>
          <w:sz w:val="24"/>
          <w:szCs w:val="24"/>
        </w:rPr>
        <w:t>ode.</w:t>
      </w:r>
      <w:r w:rsidR="00CD374B" w:rsidRPr="00CD374B">
        <w:rPr>
          <w:rFonts w:ascii="Arial" w:hAnsi="Arial" w:cs="Arial"/>
          <w:i/>
          <w:iCs/>
          <w:sz w:val="24"/>
          <w:szCs w:val="24"/>
        </w:rPr>
        <w:t>j</w:t>
      </w:r>
      <w:r w:rsidR="000D6164" w:rsidRPr="00CD374B">
        <w:rPr>
          <w:rFonts w:ascii="Arial" w:hAnsi="Arial" w:cs="Arial"/>
          <w:i/>
          <w:iCs/>
          <w:sz w:val="24"/>
          <w:szCs w:val="24"/>
        </w:rPr>
        <w:t>s</w:t>
      </w:r>
      <w:r w:rsidR="000D6164">
        <w:rPr>
          <w:rFonts w:ascii="Arial" w:hAnsi="Arial" w:cs="Arial"/>
          <w:sz w:val="24"/>
          <w:szCs w:val="24"/>
        </w:rPr>
        <w:t xml:space="preserve"> não teria sido possível.</w:t>
      </w:r>
    </w:p>
    <w:p w14:paraId="679E6F4B" w14:textId="08EB98C8" w:rsidR="00104262" w:rsidRDefault="00104262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39" w:author="Lucas Diniz Tavares" w:date="2020-06-05T21:50:00Z">
          <w:pPr>
            <w:ind w:firstLine="708"/>
          </w:pPr>
        </w:pPrChange>
      </w:pPr>
    </w:p>
    <w:p w14:paraId="1D1A0A45" w14:textId="77777777" w:rsidR="001A0DC9" w:rsidRDefault="001A0DC9" w:rsidP="00CF0E18">
      <w:pPr>
        <w:ind w:firstLine="708"/>
        <w:rPr>
          <w:rFonts w:ascii="Arial" w:hAnsi="Arial" w:cs="Arial"/>
          <w:sz w:val="24"/>
          <w:szCs w:val="24"/>
        </w:rPr>
      </w:pPr>
    </w:p>
    <w:p w14:paraId="5DE89815" w14:textId="093EA517" w:rsidR="00104262" w:rsidRDefault="0089065E" w:rsidP="001A0D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Selenium</w:t>
      </w:r>
    </w:p>
    <w:p w14:paraId="43501A94" w14:textId="73187495" w:rsidR="0089065E" w:rsidRDefault="0089065E" w:rsidP="00104262">
      <w:pPr>
        <w:rPr>
          <w:rFonts w:ascii="Arial" w:hAnsi="Arial" w:cs="Arial"/>
          <w:b/>
          <w:bCs/>
          <w:sz w:val="24"/>
          <w:szCs w:val="24"/>
        </w:rPr>
      </w:pPr>
    </w:p>
    <w:p w14:paraId="405C6B5C" w14:textId="31F214AF" w:rsidR="009060B7" w:rsidRPr="00807A2A" w:rsidRDefault="004A7734" w:rsidP="00807A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014FB0F" w14:textId="64787589" w:rsidR="009060B7" w:rsidRDefault="009060B7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40" w:author="Lucas Diniz Tavares" w:date="2020-06-05T21:50:00Z">
          <w:pPr>
            <w:ind w:firstLine="708"/>
          </w:pPr>
        </w:pPrChange>
      </w:pPr>
      <w:r w:rsidRPr="00C9492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é um </w:t>
      </w:r>
      <w:r w:rsidRPr="00C9492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="00156F4A">
        <w:rPr>
          <w:rFonts w:ascii="Arial" w:hAnsi="Arial" w:cs="Arial"/>
          <w:sz w:val="24"/>
          <w:szCs w:val="24"/>
        </w:rPr>
        <w:t xml:space="preserve">para testes de aplicações </w:t>
      </w:r>
      <w:r w:rsidR="00156F4A" w:rsidRPr="00C94927">
        <w:rPr>
          <w:rFonts w:ascii="Arial" w:hAnsi="Arial" w:cs="Arial"/>
          <w:i/>
          <w:iCs/>
          <w:sz w:val="24"/>
          <w:szCs w:val="24"/>
        </w:rPr>
        <w:t>web</w:t>
      </w:r>
      <w:r w:rsidR="00156F4A">
        <w:rPr>
          <w:rFonts w:ascii="Arial" w:hAnsi="Arial" w:cs="Arial"/>
          <w:sz w:val="24"/>
          <w:szCs w:val="24"/>
        </w:rPr>
        <w:t xml:space="preserve">. </w:t>
      </w:r>
      <w:r w:rsidR="00EC6422">
        <w:rPr>
          <w:rFonts w:ascii="Arial" w:hAnsi="Arial" w:cs="Arial"/>
          <w:sz w:val="24"/>
          <w:szCs w:val="24"/>
        </w:rPr>
        <w:t xml:space="preserve">Foi criado inicialmente por Jason Huggins, em 2004. Com </w:t>
      </w:r>
      <w:r w:rsidR="00EC6422" w:rsidRPr="00C94927">
        <w:rPr>
          <w:rFonts w:ascii="Arial" w:hAnsi="Arial" w:cs="Arial"/>
          <w:i/>
          <w:iCs/>
          <w:sz w:val="24"/>
          <w:szCs w:val="24"/>
        </w:rPr>
        <w:t>Selenium</w:t>
      </w:r>
      <w:r w:rsidR="00EC6422">
        <w:rPr>
          <w:rFonts w:ascii="Arial" w:hAnsi="Arial" w:cs="Arial"/>
          <w:sz w:val="24"/>
          <w:szCs w:val="24"/>
        </w:rPr>
        <w:t>, conseguimos</w:t>
      </w:r>
      <w:r w:rsidR="009A3EA8">
        <w:rPr>
          <w:rFonts w:ascii="Arial" w:hAnsi="Arial" w:cs="Arial"/>
          <w:sz w:val="24"/>
          <w:szCs w:val="24"/>
        </w:rPr>
        <w:t xml:space="preserve"> </w:t>
      </w:r>
      <w:r w:rsidR="00EC6422">
        <w:rPr>
          <w:rFonts w:ascii="Arial" w:hAnsi="Arial" w:cs="Arial"/>
          <w:sz w:val="24"/>
          <w:szCs w:val="24"/>
        </w:rPr>
        <w:t xml:space="preserve">automatizar </w:t>
      </w:r>
      <w:r w:rsidR="009B65F2">
        <w:rPr>
          <w:rFonts w:ascii="Arial" w:hAnsi="Arial" w:cs="Arial"/>
          <w:sz w:val="24"/>
          <w:szCs w:val="24"/>
        </w:rPr>
        <w:t xml:space="preserve">diversas tarefas </w:t>
      </w:r>
      <w:r w:rsidR="00E347D4">
        <w:rPr>
          <w:rFonts w:ascii="Arial" w:hAnsi="Arial" w:cs="Arial"/>
          <w:sz w:val="24"/>
          <w:szCs w:val="24"/>
        </w:rPr>
        <w:t>nos</w:t>
      </w:r>
      <w:r w:rsidR="009B65F2">
        <w:rPr>
          <w:rFonts w:ascii="Arial" w:hAnsi="Arial" w:cs="Arial"/>
          <w:sz w:val="24"/>
          <w:szCs w:val="24"/>
        </w:rPr>
        <w:t xml:space="preserve"> navegadores,</w:t>
      </w:r>
      <w:r w:rsidR="002D3B49">
        <w:rPr>
          <w:rFonts w:ascii="Arial" w:hAnsi="Arial" w:cs="Arial"/>
          <w:sz w:val="24"/>
          <w:szCs w:val="24"/>
        </w:rPr>
        <w:t xml:space="preserve"> desde pequenas rotinas até grandes testes</w:t>
      </w:r>
      <w:ins w:id="41" w:author="Lucas Diniz Tavares" w:date="2020-06-05T21:53:00Z">
        <w:r w:rsidR="00B75E58">
          <w:rPr>
            <w:rFonts w:ascii="Arial" w:hAnsi="Arial" w:cs="Arial"/>
            <w:sz w:val="24"/>
            <w:szCs w:val="24"/>
          </w:rPr>
          <w:t xml:space="preserve"> </w:t>
        </w:r>
        <w:r w:rsidR="00B75E58" w:rsidRPr="00B41329">
          <w:rPr>
            <w:rFonts w:ascii="Arial" w:hAnsi="Arial" w:cs="Arial"/>
            <w:iCs/>
            <w:sz w:val="24"/>
            <w:szCs w:val="24"/>
          </w:rPr>
          <w:t>(</w:t>
        </w:r>
        <w:r w:rsidR="00B75E58">
          <w:rPr>
            <w:rFonts w:ascii="Arial" w:hAnsi="Arial" w:cs="Arial"/>
            <w:color w:val="FF0000"/>
            <w:sz w:val="24"/>
            <w:szCs w:val="24"/>
          </w:rPr>
          <w:t>AUTOR, ANO)</w:t>
        </w:r>
      </w:ins>
      <w:r w:rsidR="00EF75D8">
        <w:rPr>
          <w:rFonts w:ascii="Arial" w:hAnsi="Arial" w:cs="Arial"/>
          <w:sz w:val="24"/>
          <w:szCs w:val="24"/>
        </w:rPr>
        <w:t xml:space="preserve">. </w:t>
      </w:r>
    </w:p>
    <w:p w14:paraId="54D29353" w14:textId="7C41FA48" w:rsidR="00801FE6" w:rsidDel="00B75E58" w:rsidRDefault="00801FE6" w:rsidP="00B75E58">
      <w:pPr>
        <w:ind w:firstLine="708"/>
        <w:jc w:val="both"/>
        <w:rPr>
          <w:del w:id="42" w:author="Lucas Diniz Tavares" w:date="2020-06-05T21:53:00Z"/>
          <w:rFonts w:ascii="Arial" w:hAnsi="Arial" w:cs="Arial"/>
          <w:sz w:val="24"/>
          <w:szCs w:val="24"/>
        </w:rPr>
        <w:pPrChange w:id="43" w:author="Lucas Diniz Tavares" w:date="2020-06-05T21:50:00Z">
          <w:pPr>
            <w:ind w:firstLine="708"/>
          </w:pPr>
        </w:pPrChange>
      </w:pPr>
    </w:p>
    <w:p w14:paraId="3CCB2015" w14:textId="654D4876" w:rsidR="00EF75D8" w:rsidRDefault="00EF75D8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44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O </w:t>
      </w:r>
      <w:r w:rsidRPr="00A3146B">
        <w:rPr>
          <w:rFonts w:ascii="Arial" w:hAnsi="Arial" w:cs="Arial"/>
          <w:i/>
          <w:iCs/>
          <w:sz w:val="24"/>
          <w:szCs w:val="24"/>
        </w:rPr>
        <w:t xml:space="preserve">framework </w:t>
      </w:r>
      <w:r w:rsidR="00A3146B" w:rsidRPr="00A3146B">
        <w:rPr>
          <w:rFonts w:ascii="Arial" w:hAnsi="Arial" w:cs="Arial"/>
          <w:i/>
          <w:iCs/>
          <w:sz w:val="24"/>
          <w:szCs w:val="24"/>
        </w:rPr>
        <w:t>s</w:t>
      </w:r>
      <w:r w:rsidRPr="00A3146B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</w:t>
      </w:r>
      <w:r w:rsidR="00026DE4">
        <w:rPr>
          <w:rFonts w:ascii="Arial" w:hAnsi="Arial" w:cs="Arial"/>
          <w:sz w:val="24"/>
          <w:szCs w:val="24"/>
        </w:rPr>
        <w:t xml:space="preserve">suporta diversas linguagens, como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Python</w:t>
      </w:r>
      <w:r w:rsidR="00026DE4">
        <w:rPr>
          <w:rFonts w:ascii="Arial" w:hAnsi="Arial" w:cs="Arial"/>
          <w:sz w:val="24"/>
          <w:szCs w:val="24"/>
        </w:rPr>
        <w:t xml:space="preserve">,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Ruby</w:t>
      </w:r>
      <w:r w:rsidR="00026DE4">
        <w:rPr>
          <w:rFonts w:ascii="Arial" w:hAnsi="Arial" w:cs="Arial"/>
          <w:sz w:val="24"/>
          <w:szCs w:val="24"/>
        </w:rPr>
        <w:t xml:space="preserve"> e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Javascript</w:t>
      </w:r>
      <w:r w:rsidR="00026DE4">
        <w:rPr>
          <w:rFonts w:ascii="Arial" w:hAnsi="Arial" w:cs="Arial"/>
          <w:sz w:val="24"/>
          <w:szCs w:val="24"/>
        </w:rPr>
        <w:t xml:space="preserve">. </w:t>
      </w:r>
      <w:r w:rsidR="0061064B">
        <w:rPr>
          <w:rFonts w:ascii="Arial" w:hAnsi="Arial" w:cs="Arial"/>
          <w:sz w:val="24"/>
          <w:szCs w:val="24"/>
        </w:rPr>
        <w:t>Para este trabalho, ser</w:t>
      </w:r>
      <w:r w:rsidR="009E74D1">
        <w:rPr>
          <w:rFonts w:ascii="Arial" w:hAnsi="Arial" w:cs="Arial"/>
          <w:sz w:val="24"/>
          <w:szCs w:val="24"/>
        </w:rPr>
        <w:t>á</w:t>
      </w:r>
      <w:r w:rsidR="0061064B">
        <w:rPr>
          <w:rFonts w:ascii="Arial" w:hAnsi="Arial" w:cs="Arial"/>
          <w:sz w:val="24"/>
          <w:szCs w:val="24"/>
        </w:rPr>
        <w:t xml:space="preserve"> utilizad</w:t>
      </w:r>
      <w:del w:id="45" w:author="Lucas Diniz Tavares" w:date="2020-06-05T21:53:00Z">
        <w:r w:rsidR="0061064B" w:rsidDel="00B75E58">
          <w:rPr>
            <w:rFonts w:ascii="Arial" w:hAnsi="Arial" w:cs="Arial"/>
            <w:sz w:val="24"/>
            <w:szCs w:val="24"/>
          </w:rPr>
          <w:delText>o</w:delText>
        </w:r>
      </w:del>
      <w:ins w:id="46" w:author="Lucas Diniz Tavares" w:date="2020-06-05T21:54:00Z">
        <w:r w:rsidR="00B75E58">
          <w:rPr>
            <w:rFonts w:ascii="Arial" w:hAnsi="Arial" w:cs="Arial"/>
            <w:sz w:val="24"/>
            <w:szCs w:val="24"/>
          </w:rPr>
          <w:t>a</w:t>
        </w:r>
      </w:ins>
      <w:r w:rsidR="0061064B">
        <w:rPr>
          <w:rFonts w:ascii="Arial" w:hAnsi="Arial" w:cs="Arial"/>
          <w:sz w:val="24"/>
          <w:szCs w:val="24"/>
        </w:rPr>
        <w:t xml:space="preserve"> a linguagem </w:t>
      </w:r>
      <w:proofErr w:type="spellStart"/>
      <w:r w:rsidR="0061064B" w:rsidRPr="005416F5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="0061064B">
        <w:rPr>
          <w:rFonts w:ascii="Arial" w:hAnsi="Arial" w:cs="Arial"/>
          <w:sz w:val="24"/>
          <w:szCs w:val="24"/>
        </w:rPr>
        <w:t>.</w:t>
      </w:r>
    </w:p>
    <w:p w14:paraId="16D51BCF" w14:textId="0A2BA37B" w:rsidR="00801FE6" w:rsidDel="00B75E58" w:rsidRDefault="00801FE6" w:rsidP="00B75E58">
      <w:pPr>
        <w:ind w:firstLine="708"/>
        <w:jc w:val="both"/>
        <w:rPr>
          <w:del w:id="47" w:author="Lucas Diniz Tavares" w:date="2020-06-05T21:53:00Z"/>
          <w:rFonts w:ascii="Arial" w:hAnsi="Arial" w:cs="Arial"/>
          <w:sz w:val="24"/>
          <w:szCs w:val="24"/>
        </w:rPr>
        <w:pPrChange w:id="48" w:author="Lucas Diniz Tavares" w:date="2020-06-05T21:50:00Z">
          <w:pPr>
            <w:ind w:firstLine="708"/>
          </w:pPr>
        </w:pPrChange>
      </w:pPr>
    </w:p>
    <w:p w14:paraId="6190A760" w14:textId="18F546B0" w:rsidR="00801FE6" w:rsidRDefault="00D5496C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49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 xml:space="preserve">Este </w:t>
      </w:r>
      <w:r w:rsidRPr="00D5496C">
        <w:rPr>
          <w:rFonts w:ascii="Arial" w:hAnsi="Arial" w:cs="Arial"/>
          <w:i/>
          <w:iCs/>
          <w:sz w:val="24"/>
          <w:szCs w:val="24"/>
        </w:rPr>
        <w:t>framework</w:t>
      </w:r>
      <w:r w:rsidR="00342C7D">
        <w:rPr>
          <w:rFonts w:ascii="Arial" w:hAnsi="Arial" w:cs="Arial"/>
          <w:sz w:val="24"/>
          <w:szCs w:val="24"/>
        </w:rPr>
        <w:t xml:space="preserve"> nos fornece diversas ferramentas para </w:t>
      </w:r>
      <w:r w:rsidR="004F2A58">
        <w:rPr>
          <w:rFonts w:ascii="Arial" w:hAnsi="Arial" w:cs="Arial"/>
          <w:sz w:val="24"/>
          <w:szCs w:val="24"/>
        </w:rPr>
        <w:t>manipular</w:t>
      </w:r>
      <w:r w:rsidR="00342C7D">
        <w:rPr>
          <w:rFonts w:ascii="Arial" w:hAnsi="Arial" w:cs="Arial"/>
          <w:sz w:val="24"/>
          <w:szCs w:val="24"/>
        </w:rPr>
        <w:t xml:space="preserve"> e simular interações com o navegador, </w:t>
      </w:r>
      <w:r w:rsidR="00731B2E">
        <w:rPr>
          <w:rFonts w:ascii="Arial" w:hAnsi="Arial" w:cs="Arial"/>
          <w:sz w:val="24"/>
          <w:szCs w:val="24"/>
        </w:rPr>
        <w:t>interagindo</w:t>
      </w:r>
      <w:r w:rsidR="00342C7D">
        <w:rPr>
          <w:rFonts w:ascii="Arial" w:hAnsi="Arial" w:cs="Arial"/>
          <w:sz w:val="24"/>
          <w:szCs w:val="24"/>
        </w:rPr>
        <w:t xml:space="preserve"> diretamente </w:t>
      </w:r>
      <w:r w:rsidR="009F08D4">
        <w:rPr>
          <w:rFonts w:ascii="Arial" w:hAnsi="Arial" w:cs="Arial"/>
          <w:sz w:val="24"/>
          <w:szCs w:val="24"/>
        </w:rPr>
        <w:t xml:space="preserve">com </w:t>
      </w:r>
      <w:r w:rsidR="00342C7D">
        <w:rPr>
          <w:rFonts w:ascii="Arial" w:hAnsi="Arial" w:cs="Arial"/>
          <w:sz w:val="24"/>
          <w:szCs w:val="24"/>
        </w:rPr>
        <w:t xml:space="preserve">alguns </w:t>
      </w:r>
      <w:r w:rsidR="009F08D4">
        <w:rPr>
          <w:rFonts w:ascii="Arial" w:hAnsi="Arial" w:cs="Arial"/>
          <w:sz w:val="24"/>
          <w:szCs w:val="24"/>
        </w:rPr>
        <w:t>componentes</w:t>
      </w:r>
      <w:r w:rsidR="00342C7D">
        <w:rPr>
          <w:rFonts w:ascii="Arial" w:hAnsi="Arial" w:cs="Arial"/>
          <w:sz w:val="24"/>
          <w:szCs w:val="24"/>
        </w:rPr>
        <w:t xml:space="preserve"> do mesmo, como </w:t>
      </w:r>
      <w:r w:rsidR="00D12D09">
        <w:rPr>
          <w:rFonts w:ascii="Arial" w:hAnsi="Arial" w:cs="Arial"/>
          <w:sz w:val="24"/>
          <w:szCs w:val="24"/>
        </w:rPr>
        <w:t>DOM</w:t>
      </w:r>
      <w:r w:rsidR="009F08D4">
        <w:rPr>
          <w:rFonts w:ascii="Arial" w:hAnsi="Arial" w:cs="Arial"/>
          <w:sz w:val="24"/>
          <w:szCs w:val="24"/>
        </w:rPr>
        <w:t xml:space="preserve"> </w:t>
      </w:r>
      <w:r w:rsidR="00B42117">
        <w:rPr>
          <w:rFonts w:ascii="Arial" w:hAnsi="Arial" w:cs="Arial"/>
          <w:sz w:val="24"/>
          <w:szCs w:val="24"/>
        </w:rPr>
        <w:t xml:space="preserve">- </w:t>
      </w:r>
      <w:r w:rsidR="0071041E" w:rsidRPr="00B42117">
        <w:rPr>
          <w:rFonts w:ascii="Arial" w:hAnsi="Arial" w:cs="Arial"/>
          <w:i/>
          <w:iCs/>
          <w:sz w:val="24"/>
          <w:szCs w:val="24"/>
        </w:rPr>
        <w:t>Document Object Model</w:t>
      </w:r>
      <w:r w:rsidR="00D12D09">
        <w:rPr>
          <w:rFonts w:ascii="Arial" w:hAnsi="Arial" w:cs="Arial"/>
          <w:sz w:val="24"/>
          <w:szCs w:val="24"/>
        </w:rPr>
        <w:t xml:space="preserve">. Podemos acessar métodos, atributos </w:t>
      </w:r>
      <w:r w:rsidR="00D12D09" w:rsidRPr="00B7627D">
        <w:rPr>
          <w:rFonts w:ascii="Arial" w:hAnsi="Arial" w:cs="Arial"/>
          <w:i/>
          <w:iCs/>
          <w:sz w:val="24"/>
          <w:szCs w:val="24"/>
        </w:rPr>
        <w:t>HTML</w:t>
      </w:r>
      <w:r w:rsidR="00C04123">
        <w:rPr>
          <w:rFonts w:ascii="Arial" w:hAnsi="Arial" w:cs="Arial"/>
          <w:sz w:val="24"/>
          <w:szCs w:val="24"/>
        </w:rPr>
        <w:t xml:space="preserve">, inserir e alterar informações e até mesmo simular completamente a interação de um ser humano utilizando </w:t>
      </w:r>
      <w:r w:rsidR="00601717">
        <w:rPr>
          <w:rFonts w:ascii="Arial" w:hAnsi="Arial" w:cs="Arial"/>
          <w:sz w:val="24"/>
          <w:szCs w:val="24"/>
        </w:rPr>
        <w:t>um</w:t>
      </w:r>
      <w:r w:rsidR="00C04123">
        <w:rPr>
          <w:rFonts w:ascii="Arial" w:hAnsi="Arial" w:cs="Arial"/>
          <w:sz w:val="24"/>
          <w:szCs w:val="24"/>
        </w:rPr>
        <w:t xml:space="preserve"> navegador.</w:t>
      </w:r>
    </w:p>
    <w:p w14:paraId="2CB47E42" w14:textId="60E1C071" w:rsidR="005F03B6" w:rsidRPr="005F03B6" w:rsidDel="00B75E58" w:rsidRDefault="005F03B6" w:rsidP="00B75E58">
      <w:pPr>
        <w:jc w:val="both"/>
        <w:rPr>
          <w:del w:id="50" w:author="Lucas Diniz Tavares" w:date="2020-06-05T21:54:00Z"/>
          <w:rFonts w:ascii="Arial" w:hAnsi="Arial" w:cs="Arial"/>
          <w:b/>
          <w:bCs/>
          <w:i/>
          <w:iCs/>
          <w:sz w:val="24"/>
          <w:szCs w:val="24"/>
        </w:rPr>
        <w:pPrChange w:id="51" w:author="Lucas Diniz Tavares" w:date="2020-06-05T21:50:00Z">
          <w:pPr/>
        </w:pPrChange>
      </w:pPr>
    </w:p>
    <w:p w14:paraId="093F9B4F" w14:textId="19B991C9" w:rsidR="004A562C" w:rsidRDefault="004A562C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52" w:author="Lucas Diniz Tavares" w:date="2020-06-05T21:50:00Z">
          <w:pPr>
            <w:ind w:firstLine="708"/>
          </w:pPr>
        </w:pPrChange>
      </w:pPr>
      <w:r>
        <w:rPr>
          <w:rFonts w:ascii="Arial" w:hAnsi="Arial" w:cs="Arial"/>
          <w:sz w:val="24"/>
          <w:szCs w:val="24"/>
        </w:rPr>
        <w:t>Podemos pensar em problemas reais</w:t>
      </w:r>
      <w:r w:rsidR="00915565">
        <w:rPr>
          <w:rFonts w:ascii="Arial" w:hAnsi="Arial" w:cs="Arial"/>
          <w:sz w:val="24"/>
          <w:szCs w:val="24"/>
        </w:rPr>
        <w:t>, corporativos, que seriam</w:t>
      </w:r>
      <w:r w:rsidR="0052565B">
        <w:rPr>
          <w:rFonts w:ascii="Arial" w:hAnsi="Arial" w:cs="Arial"/>
          <w:sz w:val="24"/>
          <w:szCs w:val="24"/>
        </w:rPr>
        <w:t xml:space="preserve"> </w:t>
      </w:r>
      <w:r w:rsidR="00CF3621">
        <w:rPr>
          <w:rFonts w:ascii="Arial" w:hAnsi="Arial" w:cs="Arial"/>
          <w:sz w:val="24"/>
          <w:szCs w:val="24"/>
        </w:rPr>
        <w:t xml:space="preserve">beneficiados com o uso de tecnologias como esta. Para o propósito deste trabalho, tomaremos como exemplo um </w:t>
      </w:r>
      <w:r w:rsidR="009C1EAC" w:rsidRPr="009C1EAC">
        <w:rPr>
          <w:rFonts w:ascii="Arial" w:hAnsi="Arial" w:cs="Arial"/>
          <w:i/>
          <w:iCs/>
          <w:sz w:val="24"/>
          <w:szCs w:val="24"/>
        </w:rPr>
        <w:t>e</w:t>
      </w:r>
      <w:r w:rsidR="00CF3621" w:rsidRPr="009C1EAC">
        <w:rPr>
          <w:rFonts w:ascii="Arial" w:hAnsi="Arial" w:cs="Arial"/>
          <w:i/>
          <w:iCs/>
          <w:sz w:val="24"/>
          <w:szCs w:val="24"/>
        </w:rPr>
        <w:t>-</w:t>
      </w:r>
      <w:r w:rsidR="009C1EAC" w:rsidRPr="009C1EAC">
        <w:rPr>
          <w:rFonts w:ascii="Arial" w:hAnsi="Arial" w:cs="Arial"/>
          <w:i/>
          <w:iCs/>
          <w:sz w:val="24"/>
          <w:szCs w:val="24"/>
        </w:rPr>
        <w:t>c</w:t>
      </w:r>
      <w:r w:rsidR="00CF3621" w:rsidRPr="009C1EAC">
        <w:rPr>
          <w:rFonts w:ascii="Arial" w:hAnsi="Arial" w:cs="Arial"/>
          <w:i/>
          <w:iCs/>
          <w:sz w:val="24"/>
          <w:szCs w:val="24"/>
        </w:rPr>
        <w:t>ommerce</w:t>
      </w:r>
      <w:r w:rsidR="00CF3621">
        <w:rPr>
          <w:rFonts w:ascii="Arial" w:hAnsi="Arial" w:cs="Arial"/>
          <w:sz w:val="24"/>
          <w:szCs w:val="24"/>
        </w:rPr>
        <w:t xml:space="preserve">, que precisa constantemente </w:t>
      </w:r>
      <w:r w:rsidR="0043173F">
        <w:rPr>
          <w:rFonts w:ascii="Arial" w:hAnsi="Arial" w:cs="Arial"/>
          <w:sz w:val="24"/>
          <w:szCs w:val="24"/>
        </w:rPr>
        <w:t xml:space="preserve">se manter </w:t>
      </w:r>
      <w:r w:rsidR="007327ED">
        <w:rPr>
          <w:rFonts w:ascii="Arial" w:hAnsi="Arial" w:cs="Arial"/>
          <w:sz w:val="24"/>
          <w:szCs w:val="24"/>
        </w:rPr>
        <w:t xml:space="preserve">dentro dos preços praticados pelo mercado, para continuar </w:t>
      </w:r>
      <w:r w:rsidR="000F0979">
        <w:rPr>
          <w:rFonts w:ascii="Arial" w:hAnsi="Arial" w:cs="Arial"/>
          <w:sz w:val="24"/>
          <w:szCs w:val="24"/>
        </w:rPr>
        <w:t xml:space="preserve">concorrendo pelas </w:t>
      </w:r>
      <w:r w:rsidR="00742951">
        <w:rPr>
          <w:rFonts w:ascii="Arial" w:hAnsi="Arial" w:cs="Arial"/>
          <w:sz w:val="24"/>
          <w:szCs w:val="24"/>
        </w:rPr>
        <w:t>melhores posições nos sites de busca.</w:t>
      </w:r>
    </w:p>
    <w:p w14:paraId="1A58CEF0" w14:textId="4FA08644" w:rsidR="00742951" w:rsidDel="00B75E58" w:rsidRDefault="00742951" w:rsidP="00B75E58">
      <w:pPr>
        <w:ind w:firstLine="708"/>
        <w:jc w:val="both"/>
        <w:rPr>
          <w:del w:id="53" w:author="Lucas Diniz Tavares" w:date="2020-06-05T21:54:00Z"/>
          <w:rFonts w:ascii="Arial" w:hAnsi="Arial" w:cs="Arial"/>
          <w:sz w:val="24"/>
          <w:szCs w:val="24"/>
        </w:rPr>
        <w:pPrChange w:id="54" w:author="Lucas Diniz Tavares" w:date="2020-06-05T21:50:00Z">
          <w:pPr>
            <w:ind w:firstLine="708"/>
          </w:pPr>
        </w:pPrChange>
      </w:pPr>
    </w:p>
    <w:p w14:paraId="275E45BE" w14:textId="1E14A9B9" w:rsidR="00742951" w:rsidRDefault="00742951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55" w:author="Lucas Diniz Tavares" w:date="2020-06-05T21:50:00Z">
          <w:pPr>
            <w:ind w:firstLine="708"/>
          </w:pPr>
        </w:pPrChange>
      </w:pPr>
      <w:bookmarkStart w:id="56" w:name="_GoBack"/>
      <w:bookmarkEnd w:id="56"/>
      <w:r>
        <w:rPr>
          <w:rFonts w:ascii="Arial" w:hAnsi="Arial" w:cs="Arial"/>
          <w:sz w:val="24"/>
          <w:szCs w:val="24"/>
        </w:rPr>
        <w:t>Co</w:t>
      </w:r>
      <w:r w:rsidR="000978E8">
        <w:rPr>
          <w:rFonts w:ascii="Arial" w:hAnsi="Arial" w:cs="Arial"/>
          <w:sz w:val="24"/>
          <w:szCs w:val="24"/>
        </w:rPr>
        <w:t>m uma quantidade imensa de concorrentes</w:t>
      </w:r>
      <w:r w:rsidR="00193FCF">
        <w:rPr>
          <w:rFonts w:ascii="Arial" w:hAnsi="Arial" w:cs="Arial"/>
          <w:sz w:val="24"/>
          <w:szCs w:val="24"/>
        </w:rPr>
        <w:t xml:space="preserve">, uma quantidade maior ainda de produtos </w:t>
      </w:r>
      <w:r w:rsidR="00BB67A0">
        <w:rPr>
          <w:rFonts w:ascii="Arial" w:hAnsi="Arial" w:cs="Arial"/>
          <w:sz w:val="24"/>
          <w:szCs w:val="24"/>
        </w:rPr>
        <w:t>para observar e preços que mudam constantemente</w:t>
      </w:r>
      <w:r w:rsidR="00473A5A">
        <w:rPr>
          <w:rFonts w:ascii="Arial" w:hAnsi="Arial" w:cs="Arial"/>
          <w:sz w:val="24"/>
          <w:szCs w:val="24"/>
        </w:rPr>
        <w:t>, todos os dias, faz-se necessário o uso de tecnologias, como automações, para aumento da competitividade.</w:t>
      </w:r>
    </w:p>
    <w:p w14:paraId="5FF20447" w14:textId="36CA16CF" w:rsidR="00801FE6" w:rsidRDefault="00801FE6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57" w:author="Lucas Diniz Tavares" w:date="2020-06-05T21:50:00Z">
          <w:pPr>
            <w:ind w:firstLine="708"/>
          </w:pPr>
        </w:pPrChange>
      </w:pPr>
    </w:p>
    <w:p w14:paraId="01D9CCEF" w14:textId="77777777" w:rsidR="000F3F36" w:rsidRDefault="000F3F36" w:rsidP="00B75E58">
      <w:pPr>
        <w:ind w:firstLine="708"/>
        <w:jc w:val="both"/>
        <w:rPr>
          <w:rFonts w:ascii="Arial" w:hAnsi="Arial" w:cs="Arial"/>
          <w:sz w:val="24"/>
          <w:szCs w:val="24"/>
        </w:rPr>
        <w:pPrChange w:id="58" w:author="Lucas Diniz Tavares" w:date="2020-06-05T21:50:00Z">
          <w:pPr>
            <w:ind w:firstLine="708"/>
          </w:pPr>
        </w:pPrChange>
      </w:pPr>
    </w:p>
    <w:p w14:paraId="6F0EF02F" w14:textId="77777777" w:rsidR="00801FE6" w:rsidRPr="00D1404E" w:rsidRDefault="00801FE6" w:rsidP="00B75E58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  <w:pPrChange w:id="59" w:author="Lucas Diniz Tavares" w:date="2020-06-05T21:50:00Z">
          <w:pPr>
            <w:ind w:firstLine="708"/>
          </w:pPr>
        </w:pPrChange>
      </w:pPr>
    </w:p>
    <w:p w14:paraId="18AE47C9" w14:textId="77777777" w:rsidR="00104262" w:rsidRDefault="00104262" w:rsidP="00CF0E18">
      <w:pPr>
        <w:ind w:firstLine="708"/>
        <w:rPr>
          <w:rFonts w:ascii="Arial" w:hAnsi="Arial" w:cs="Arial"/>
          <w:sz w:val="24"/>
          <w:szCs w:val="24"/>
        </w:rPr>
      </w:pPr>
    </w:p>
    <w:p w14:paraId="6920A313" w14:textId="77777777" w:rsidR="00A72F6B" w:rsidRPr="00315257" w:rsidRDefault="00A72F6B"/>
    <w:sectPr w:rsidR="00A72F6B" w:rsidRPr="0031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Diniz Tavares">
    <w15:presenceInfo w15:providerId="Windows Live" w15:userId="3e6e204ffcd3a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6B"/>
    <w:rsid w:val="000055B7"/>
    <w:rsid w:val="00023D55"/>
    <w:rsid w:val="00026DE4"/>
    <w:rsid w:val="000346A1"/>
    <w:rsid w:val="000613CE"/>
    <w:rsid w:val="00067CB8"/>
    <w:rsid w:val="00070AF6"/>
    <w:rsid w:val="00093703"/>
    <w:rsid w:val="000978E8"/>
    <w:rsid w:val="000B5501"/>
    <w:rsid w:val="000B6810"/>
    <w:rsid w:val="000D6164"/>
    <w:rsid w:val="000E6357"/>
    <w:rsid w:val="000F0979"/>
    <w:rsid w:val="000F2C76"/>
    <w:rsid w:val="000F3F36"/>
    <w:rsid w:val="00104262"/>
    <w:rsid w:val="0011120F"/>
    <w:rsid w:val="00156F4A"/>
    <w:rsid w:val="00172952"/>
    <w:rsid w:val="00193FCF"/>
    <w:rsid w:val="001A0DC9"/>
    <w:rsid w:val="001A337D"/>
    <w:rsid w:val="001A5632"/>
    <w:rsid w:val="001D2BB3"/>
    <w:rsid w:val="00210D75"/>
    <w:rsid w:val="0021572E"/>
    <w:rsid w:val="00220177"/>
    <w:rsid w:val="00236119"/>
    <w:rsid w:val="002432A0"/>
    <w:rsid w:val="00267CAB"/>
    <w:rsid w:val="00272364"/>
    <w:rsid w:val="00273BFD"/>
    <w:rsid w:val="0028459F"/>
    <w:rsid w:val="0029579C"/>
    <w:rsid w:val="002A014C"/>
    <w:rsid w:val="002C7A93"/>
    <w:rsid w:val="002D3B49"/>
    <w:rsid w:val="002E340A"/>
    <w:rsid w:val="002E776F"/>
    <w:rsid w:val="00301BFE"/>
    <w:rsid w:val="00302B57"/>
    <w:rsid w:val="00312750"/>
    <w:rsid w:val="003135AB"/>
    <w:rsid w:val="003135D2"/>
    <w:rsid w:val="00315257"/>
    <w:rsid w:val="003310EC"/>
    <w:rsid w:val="00342C7D"/>
    <w:rsid w:val="0038334F"/>
    <w:rsid w:val="00383C13"/>
    <w:rsid w:val="00395D82"/>
    <w:rsid w:val="003A2D31"/>
    <w:rsid w:val="003B3E31"/>
    <w:rsid w:val="003B4431"/>
    <w:rsid w:val="003D269B"/>
    <w:rsid w:val="0040587F"/>
    <w:rsid w:val="0043173F"/>
    <w:rsid w:val="004335E5"/>
    <w:rsid w:val="00441E3F"/>
    <w:rsid w:val="00446F0D"/>
    <w:rsid w:val="00473A5A"/>
    <w:rsid w:val="004A562C"/>
    <w:rsid w:val="004A7734"/>
    <w:rsid w:val="004F2A58"/>
    <w:rsid w:val="00503491"/>
    <w:rsid w:val="0052565B"/>
    <w:rsid w:val="005416F5"/>
    <w:rsid w:val="00561B80"/>
    <w:rsid w:val="005849A8"/>
    <w:rsid w:val="00592363"/>
    <w:rsid w:val="005A6AF9"/>
    <w:rsid w:val="005F03B6"/>
    <w:rsid w:val="00601717"/>
    <w:rsid w:val="0061064B"/>
    <w:rsid w:val="00665EFA"/>
    <w:rsid w:val="0067110E"/>
    <w:rsid w:val="006877EF"/>
    <w:rsid w:val="00691F4E"/>
    <w:rsid w:val="0069571C"/>
    <w:rsid w:val="006A227B"/>
    <w:rsid w:val="006F243F"/>
    <w:rsid w:val="00705CE3"/>
    <w:rsid w:val="0071041E"/>
    <w:rsid w:val="007258DD"/>
    <w:rsid w:val="00731B2E"/>
    <w:rsid w:val="007327ED"/>
    <w:rsid w:val="00734CD8"/>
    <w:rsid w:val="00742951"/>
    <w:rsid w:val="00747438"/>
    <w:rsid w:val="0076462D"/>
    <w:rsid w:val="007670CA"/>
    <w:rsid w:val="00772FE4"/>
    <w:rsid w:val="00782B93"/>
    <w:rsid w:val="00793205"/>
    <w:rsid w:val="007A6282"/>
    <w:rsid w:val="007C740E"/>
    <w:rsid w:val="00801FE6"/>
    <w:rsid w:val="00803BF5"/>
    <w:rsid w:val="00807A2A"/>
    <w:rsid w:val="00825F46"/>
    <w:rsid w:val="008324B6"/>
    <w:rsid w:val="00835732"/>
    <w:rsid w:val="00852DDD"/>
    <w:rsid w:val="00862C5A"/>
    <w:rsid w:val="00883E4A"/>
    <w:rsid w:val="0089065E"/>
    <w:rsid w:val="008A156A"/>
    <w:rsid w:val="008A639B"/>
    <w:rsid w:val="008B1FEF"/>
    <w:rsid w:val="008B50A1"/>
    <w:rsid w:val="008C2BDF"/>
    <w:rsid w:val="008E3870"/>
    <w:rsid w:val="008F4C19"/>
    <w:rsid w:val="00905FAD"/>
    <w:rsid w:val="009060B7"/>
    <w:rsid w:val="00906452"/>
    <w:rsid w:val="00915565"/>
    <w:rsid w:val="009567AE"/>
    <w:rsid w:val="00984548"/>
    <w:rsid w:val="00985021"/>
    <w:rsid w:val="009A1D1C"/>
    <w:rsid w:val="009A3EA8"/>
    <w:rsid w:val="009A45FB"/>
    <w:rsid w:val="009B65F2"/>
    <w:rsid w:val="009B7331"/>
    <w:rsid w:val="009C1EAC"/>
    <w:rsid w:val="009E74D1"/>
    <w:rsid w:val="009F08D4"/>
    <w:rsid w:val="00A3146B"/>
    <w:rsid w:val="00A36A3B"/>
    <w:rsid w:val="00A72F6B"/>
    <w:rsid w:val="00A76CFA"/>
    <w:rsid w:val="00A96946"/>
    <w:rsid w:val="00AA0E68"/>
    <w:rsid w:val="00AB5668"/>
    <w:rsid w:val="00AC18F4"/>
    <w:rsid w:val="00AE4E5A"/>
    <w:rsid w:val="00B002D4"/>
    <w:rsid w:val="00B06C1C"/>
    <w:rsid w:val="00B14E0E"/>
    <w:rsid w:val="00B33E05"/>
    <w:rsid w:val="00B36A6B"/>
    <w:rsid w:val="00B42117"/>
    <w:rsid w:val="00B65BD5"/>
    <w:rsid w:val="00B742CB"/>
    <w:rsid w:val="00B75E58"/>
    <w:rsid w:val="00B7627D"/>
    <w:rsid w:val="00B94BFE"/>
    <w:rsid w:val="00B9731F"/>
    <w:rsid w:val="00BB67A0"/>
    <w:rsid w:val="00BC043D"/>
    <w:rsid w:val="00BC3186"/>
    <w:rsid w:val="00BC3DEA"/>
    <w:rsid w:val="00BE09D4"/>
    <w:rsid w:val="00BF20B4"/>
    <w:rsid w:val="00C04123"/>
    <w:rsid w:val="00C16C00"/>
    <w:rsid w:val="00C22A47"/>
    <w:rsid w:val="00C4697A"/>
    <w:rsid w:val="00C62F11"/>
    <w:rsid w:val="00C775F3"/>
    <w:rsid w:val="00C80840"/>
    <w:rsid w:val="00C94927"/>
    <w:rsid w:val="00CD374B"/>
    <w:rsid w:val="00CF0E18"/>
    <w:rsid w:val="00CF30CF"/>
    <w:rsid w:val="00CF3621"/>
    <w:rsid w:val="00D12D09"/>
    <w:rsid w:val="00D1404E"/>
    <w:rsid w:val="00D448F4"/>
    <w:rsid w:val="00D505DD"/>
    <w:rsid w:val="00D5496C"/>
    <w:rsid w:val="00D65E47"/>
    <w:rsid w:val="00D7397B"/>
    <w:rsid w:val="00D751F3"/>
    <w:rsid w:val="00D76C30"/>
    <w:rsid w:val="00D930C3"/>
    <w:rsid w:val="00D96038"/>
    <w:rsid w:val="00DA754C"/>
    <w:rsid w:val="00DC1D12"/>
    <w:rsid w:val="00E079A2"/>
    <w:rsid w:val="00E16181"/>
    <w:rsid w:val="00E347D4"/>
    <w:rsid w:val="00E95CC5"/>
    <w:rsid w:val="00EB0416"/>
    <w:rsid w:val="00EB0CBD"/>
    <w:rsid w:val="00EC6422"/>
    <w:rsid w:val="00EE32E4"/>
    <w:rsid w:val="00EF75D8"/>
    <w:rsid w:val="00F02EA5"/>
    <w:rsid w:val="00F429C0"/>
    <w:rsid w:val="00F626FB"/>
    <w:rsid w:val="00F673E0"/>
    <w:rsid w:val="00F83DEB"/>
    <w:rsid w:val="00FA07B8"/>
    <w:rsid w:val="00FA1A51"/>
    <w:rsid w:val="00FC4DB7"/>
    <w:rsid w:val="00FD0446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ED8"/>
  <w15:chartTrackingRefBased/>
  <w15:docId w15:val="{FF565DC6-B918-491B-8C16-CFD7E85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34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8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A1C9DF17DE34A8B0E7B9A572E0276" ma:contentTypeVersion="7" ma:contentTypeDescription="Crie um novo documento." ma:contentTypeScope="" ma:versionID="fdf402f4adc5fe6c1a71ca8e7b3237e7">
  <xsd:schema xmlns:xsd="http://www.w3.org/2001/XMLSchema" xmlns:xs="http://www.w3.org/2001/XMLSchema" xmlns:p="http://schemas.microsoft.com/office/2006/metadata/properties" xmlns:ns2="bdb16161-953e-4a9b-b3d0-c4b282d42502" targetNamespace="http://schemas.microsoft.com/office/2006/metadata/properties" ma:root="true" ma:fieldsID="3cadba08d43be577b364c7738ca04378" ns2:_="">
    <xsd:import namespace="bdb16161-953e-4a9b-b3d0-c4b282d425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16161-953e-4a9b-b3d0-c4b282d425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b16161-953e-4a9b-b3d0-c4b282d425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7C5D-662B-4DAF-BC5B-0828CAB28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16161-953e-4a9b-b3d0-c4b282d42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07700-29C9-429D-A8DA-6ED123101DA5}">
  <ds:schemaRefs>
    <ds:schemaRef ds:uri="http://schemas.microsoft.com/office/2006/metadata/properties"/>
    <ds:schemaRef ds:uri="http://schemas.microsoft.com/office/infopath/2007/PartnerControls"/>
    <ds:schemaRef ds:uri="bdb16161-953e-4a9b-b3d0-c4b282d42502"/>
  </ds:schemaRefs>
</ds:datastoreItem>
</file>

<file path=customXml/itemProps3.xml><?xml version="1.0" encoding="utf-8"?>
<ds:datastoreItem xmlns:ds="http://schemas.openxmlformats.org/officeDocument/2006/customXml" ds:itemID="{0BCDF548-FDDC-47CC-982A-0956028702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DEAF5-9964-4827-99FC-86213299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Lucas Diniz Tavares</cp:lastModifiedBy>
  <cp:revision>221</cp:revision>
  <dcterms:created xsi:type="dcterms:W3CDTF">2020-02-27T22:00:00Z</dcterms:created>
  <dcterms:modified xsi:type="dcterms:W3CDTF">2020-06-06T00:55:00Z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0x0101002EEA1C9DF17DE34A8B0E7B9A572E0276</vt:lpwstr>
  </property>
</Properties>
</file>