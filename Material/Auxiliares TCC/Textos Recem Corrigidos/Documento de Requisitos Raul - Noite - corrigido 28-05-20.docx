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71F7BF" w14:textId="72EF2F3E" w:rsidR="00B20764" w:rsidRDefault="00703BBD" w:rsidP="00901C70">
      <w:pPr>
        <w:jc w:val="center"/>
        <w:rPr>
          <w:b/>
          <w:bCs/>
          <w:sz w:val="32"/>
          <w:szCs w:val="32"/>
        </w:rPr>
      </w:pPr>
      <w:r w:rsidRPr="00901C70">
        <w:rPr>
          <w:b/>
          <w:bCs/>
          <w:sz w:val="32"/>
          <w:szCs w:val="32"/>
        </w:rPr>
        <w:t>Documento de Requisitos</w:t>
      </w:r>
    </w:p>
    <w:p w14:paraId="5CF44FFA" w14:textId="4FAD4E10" w:rsidR="004900D6" w:rsidRPr="00901C70" w:rsidRDefault="004900D6" w:rsidP="00901C70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Search</w:t>
      </w:r>
      <w:proofErr w:type="spellEnd"/>
      <w:r>
        <w:rPr>
          <w:b/>
          <w:bCs/>
          <w:sz w:val="32"/>
          <w:szCs w:val="32"/>
        </w:rPr>
        <w:t xml:space="preserve"> Tool Automation</w:t>
      </w:r>
    </w:p>
    <w:p w14:paraId="6F444B57" w14:textId="2A0B3627" w:rsidR="00611C21" w:rsidRDefault="00611C21"/>
    <w:p w14:paraId="0B293F3A" w14:textId="486B4B5E" w:rsidR="00611C21" w:rsidRDefault="00611C21"/>
    <w:p w14:paraId="573730EF" w14:textId="7B5D2E37" w:rsidR="00611C21" w:rsidRDefault="00611C21"/>
    <w:p w14:paraId="0B5FA0BD" w14:textId="3E26FF35" w:rsidR="00930F3C" w:rsidRPr="006F0507" w:rsidRDefault="00930F3C" w:rsidP="00930F3C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6F0507">
        <w:rPr>
          <w:b/>
          <w:bCs/>
          <w:sz w:val="28"/>
          <w:szCs w:val="28"/>
        </w:rPr>
        <w:t>Introdução</w:t>
      </w:r>
    </w:p>
    <w:p w14:paraId="791968D8" w14:textId="77777777" w:rsidR="007155A5" w:rsidRDefault="007155A5" w:rsidP="007155A5">
      <w:pPr>
        <w:pStyle w:val="PargrafodaLista"/>
      </w:pPr>
    </w:p>
    <w:p w14:paraId="55D39BED" w14:textId="42D1D1A6" w:rsidR="008D7FB5" w:rsidRPr="006F0507" w:rsidRDefault="008D7FB5" w:rsidP="008D7FB5">
      <w:pPr>
        <w:pStyle w:val="PargrafodaLista"/>
        <w:numPr>
          <w:ilvl w:val="1"/>
          <w:numId w:val="1"/>
        </w:numPr>
        <w:rPr>
          <w:b/>
          <w:bCs/>
          <w:sz w:val="24"/>
          <w:szCs w:val="24"/>
        </w:rPr>
      </w:pPr>
      <w:r w:rsidRPr="006F0507">
        <w:rPr>
          <w:b/>
          <w:bCs/>
          <w:sz w:val="24"/>
          <w:szCs w:val="24"/>
        </w:rPr>
        <w:t>Propósito do documento</w:t>
      </w:r>
    </w:p>
    <w:p w14:paraId="0664929E" w14:textId="35FC41E5" w:rsidR="008D7FB5" w:rsidRDefault="008D7FB5" w:rsidP="008D7FB5">
      <w:pPr>
        <w:pStyle w:val="PargrafodaLista"/>
        <w:ind w:left="1092"/>
      </w:pPr>
    </w:p>
    <w:p w14:paraId="2978C08A" w14:textId="6812B629" w:rsidR="008A2EB9" w:rsidRDefault="008A2EB9" w:rsidP="008D7FB5">
      <w:pPr>
        <w:pStyle w:val="PargrafodaLista"/>
        <w:ind w:left="1092"/>
      </w:pPr>
      <w:r>
        <w:t xml:space="preserve">Este documento tem como propósito especificar as características e funcionalidades deste sistema. </w:t>
      </w:r>
      <w:r w:rsidR="00125221">
        <w:t>Definir suas principais funcionalidades, escopo e objetivos.</w:t>
      </w:r>
    </w:p>
    <w:p w14:paraId="30E3353D" w14:textId="177E1FAF" w:rsidR="00125221" w:rsidRDefault="00125221" w:rsidP="008D7FB5">
      <w:pPr>
        <w:pStyle w:val="PargrafodaLista"/>
        <w:ind w:left="1092"/>
      </w:pPr>
    </w:p>
    <w:p w14:paraId="5C922ABB" w14:textId="6E7E1D93" w:rsidR="00125221" w:rsidRDefault="00125221" w:rsidP="008D7FB5">
      <w:pPr>
        <w:pStyle w:val="PargrafodaLista"/>
        <w:ind w:left="1092"/>
      </w:pPr>
    </w:p>
    <w:p w14:paraId="774181D7" w14:textId="43A27DC0" w:rsidR="00125221" w:rsidRPr="006F0507" w:rsidRDefault="00125221" w:rsidP="00566F72">
      <w:pPr>
        <w:pStyle w:val="PargrafodaLista"/>
        <w:numPr>
          <w:ilvl w:val="1"/>
          <w:numId w:val="1"/>
        </w:numPr>
        <w:rPr>
          <w:b/>
          <w:bCs/>
          <w:sz w:val="24"/>
          <w:szCs w:val="24"/>
        </w:rPr>
      </w:pPr>
      <w:r w:rsidRPr="006F0507">
        <w:rPr>
          <w:b/>
          <w:bCs/>
          <w:sz w:val="24"/>
          <w:szCs w:val="24"/>
        </w:rPr>
        <w:t>Escopo do Produto</w:t>
      </w:r>
    </w:p>
    <w:p w14:paraId="4A5896EA" w14:textId="0A99923C" w:rsidR="00566F72" w:rsidRDefault="00566F72" w:rsidP="00566F72">
      <w:pPr>
        <w:pStyle w:val="PargrafodaLista"/>
        <w:ind w:left="1092"/>
      </w:pPr>
    </w:p>
    <w:p w14:paraId="408BB55B" w14:textId="2F194121" w:rsidR="00566F72" w:rsidRDefault="00566F72" w:rsidP="00566F72">
      <w:pPr>
        <w:pStyle w:val="PargrafodaLista"/>
        <w:ind w:left="1092"/>
      </w:pPr>
      <w:r>
        <w:t>Este software deverá ser capaz de auxiliar um</w:t>
      </w:r>
      <w:ins w:id="0" w:author="Lucas Diniz Tavares" w:date="2020-05-28T20:20:00Z">
        <w:r w:rsidR="00237236">
          <w:t>a</w:t>
        </w:r>
      </w:ins>
      <w:r>
        <w:t xml:space="preserve"> empresa no ramo do </w:t>
      </w:r>
      <w:r w:rsidRPr="00237236">
        <w:rPr>
          <w:i/>
          <w:rPrChange w:id="1" w:author="Lucas Diniz Tavares" w:date="2020-05-28T20:20:00Z">
            <w:rPr/>
          </w:rPrChange>
        </w:rPr>
        <w:t>E-Commerce</w:t>
      </w:r>
      <w:r>
        <w:t xml:space="preserve"> brasileiro</w:t>
      </w:r>
      <w:r w:rsidR="00430775">
        <w:t xml:space="preserve"> em pesquisas de mercado, agilizando</w:t>
      </w:r>
      <w:ins w:id="2" w:author="Lucas Diniz Tavares" w:date="2020-05-28T20:20:00Z">
        <w:r w:rsidR="00237236">
          <w:t>,</w:t>
        </w:r>
      </w:ins>
      <w:r w:rsidR="00430775">
        <w:t xml:space="preserve"> assim</w:t>
      </w:r>
      <w:ins w:id="3" w:author="Lucas Diniz Tavares" w:date="2020-05-28T20:20:00Z">
        <w:r w:rsidR="00237236">
          <w:t>,</w:t>
        </w:r>
      </w:ins>
      <w:r w:rsidR="00430775">
        <w:t xml:space="preserve"> a consulta </w:t>
      </w:r>
      <w:del w:id="4" w:author="Lucas Diniz Tavares" w:date="2020-05-28T20:21:00Z">
        <w:r w:rsidR="00430775" w:rsidDel="00237236">
          <w:delText>à</w:delText>
        </w:r>
      </w:del>
      <w:ins w:id="5" w:author="Lucas Diniz Tavares" w:date="2020-05-28T20:21:00Z">
        <w:r w:rsidR="00237236">
          <w:t>a</w:t>
        </w:r>
      </w:ins>
      <w:r w:rsidR="00430775">
        <w:t xml:space="preserve"> concorrentes.</w:t>
      </w:r>
    </w:p>
    <w:p w14:paraId="4B415AF7" w14:textId="600DB893" w:rsidR="006F0507" w:rsidRDefault="006F0507" w:rsidP="006F0507"/>
    <w:p w14:paraId="096EC04A" w14:textId="5E65CCD0" w:rsidR="006F0507" w:rsidRPr="00D61B8C" w:rsidRDefault="006F0507" w:rsidP="006F0507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D61B8C">
        <w:rPr>
          <w:b/>
          <w:bCs/>
          <w:sz w:val="28"/>
          <w:szCs w:val="28"/>
        </w:rPr>
        <w:t>Descrição Geral</w:t>
      </w:r>
    </w:p>
    <w:p w14:paraId="026F36E9" w14:textId="77777777" w:rsidR="00AF6A9A" w:rsidRDefault="00AF6A9A" w:rsidP="00AF6A9A">
      <w:pPr>
        <w:pStyle w:val="PargrafodaLista"/>
      </w:pPr>
    </w:p>
    <w:p w14:paraId="1B99E729" w14:textId="58D36633" w:rsidR="006F0507" w:rsidRPr="00D61B8C" w:rsidRDefault="00AF6A9A" w:rsidP="00F259AE">
      <w:pPr>
        <w:pStyle w:val="PargrafodaLista"/>
        <w:numPr>
          <w:ilvl w:val="1"/>
          <w:numId w:val="1"/>
        </w:numPr>
        <w:rPr>
          <w:b/>
          <w:bCs/>
          <w:sz w:val="24"/>
          <w:szCs w:val="24"/>
        </w:rPr>
      </w:pPr>
      <w:r w:rsidRPr="00D61B8C">
        <w:rPr>
          <w:b/>
          <w:bCs/>
          <w:sz w:val="24"/>
          <w:szCs w:val="24"/>
        </w:rPr>
        <w:t xml:space="preserve">Perspectiva do produto </w:t>
      </w:r>
    </w:p>
    <w:p w14:paraId="5328A1C8" w14:textId="1A83ACB6" w:rsidR="00F259AE" w:rsidRDefault="00F259AE" w:rsidP="00F259AE">
      <w:pPr>
        <w:pStyle w:val="PargrafodaLista"/>
        <w:ind w:left="1092"/>
      </w:pPr>
    </w:p>
    <w:p w14:paraId="48858A46" w14:textId="0A08E300" w:rsidR="00F259AE" w:rsidRDefault="00F259AE" w:rsidP="00F259AE">
      <w:pPr>
        <w:pStyle w:val="PargrafodaLista"/>
        <w:ind w:left="1092"/>
      </w:pPr>
      <w:r>
        <w:t xml:space="preserve">Este software poderá ser utilizado diariamente, quantas vezes forem necessárias, </w:t>
      </w:r>
      <w:r w:rsidR="00A33042">
        <w:t xml:space="preserve">com o objetivo de reduzir o tempo de consulta </w:t>
      </w:r>
      <w:del w:id="6" w:author="Lucas Diniz Tavares" w:date="2020-05-28T20:21:00Z">
        <w:r w:rsidR="00A33042" w:rsidDel="00237236">
          <w:delText>à</w:delText>
        </w:r>
      </w:del>
      <w:ins w:id="7" w:author="Lucas Diniz Tavares" w:date="2020-05-28T20:21:00Z">
        <w:r w:rsidR="00237236">
          <w:t>a</w:t>
        </w:r>
      </w:ins>
      <w:r w:rsidR="00A33042">
        <w:t xml:space="preserve"> concorrentes</w:t>
      </w:r>
      <w:r w:rsidR="006B0D1D">
        <w:t>. Visto que esta é uma atividade rotineira, este software auxiliará nesta tarefa</w:t>
      </w:r>
      <w:r w:rsidR="00F62B09">
        <w:t>, resultando assim</w:t>
      </w:r>
      <w:ins w:id="8" w:author="Lucas Diniz Tavares" w:date="2020-05-28T20:21:00Z">
        <w:r w:rsidR="00237236">
          <w:t>,</w:t>
        </w:r>
      </w:ins>
      <w:r w:rsidR="00F62B09">
        <w:t xml:space="preserve"> em um ganho significativo de produtividade.</w:t>
      </w:r>
    </w:p>
    <w:p w14:paraId="3D93FC03" w14:textId="7137C6B8" w:rsidR="00B47D1A" w:rsidRDefault="00B47D1A" w:rsidP="00F259AE">
      <w:pPr>
        <w:pStyle w:val="PargrafodaLista"/>
        <w:ind w:left="1092"/>
      </w:pPr>
    </w:p>
    <w:p w14:paraId="03CF7390" w14:textId="1DC2C8CC" w:rsidR="00B47D1A" w:rsidRDefault="00B47D1A" w:rsidP="00F259AE">
      <w:pPr>
        <w:pStyle w:val="PargrafodaLista"/>
        <w:ind w:left="1092"/>
      </w:pPr>
      <w:r>
        <w:t xml:space="preserve">O sistema </w:t>
      </w:r>
      <w:r w:rsidR="00FC6693">
        <w:t xml:space="preserve">fará uso da </w:t>
      </w:r>
      <w:del w:id="9" w:author="Lucas Diniz Tavares" w:date="2020-05-28T20:21:00Z">
        <w:r w:rsidR="00FC6693" w:rsidDel="00237236">
          <w:delText>i</w:delText>
        </w:r>
      </w:del>
      <w:ins w:id="10" w:author="Lucas Diniz Tavares" w:date="2020-05-28T20:21:00Z">
        <w:r w:rsidR="00237236">
          <w:t>I</w:t>
        </w:r>
      </w:ins>
      <w:r w:rsidR="00FC6693">
        <w:t>nternet.</w:t>
      </w:r>
    </w:p>
    <w:p w14:paraId="7CFAA6FF" w14:textId="310DDD3D" w:rsidR="00714F8B" w:rsidRDefault="00714F8B" w:rsidP="00714F8B"/>
    <w:p w14:paraId="7BED2CD9" w14:textId="43B173F5" w:rsidR="00714F8B" w:rsidRPr="00D61B8C" w:rsidRDefault="00714F8B" w:rsidP="00714F8B">
      <w:pPr>
        <w:pStyle w:val="PargrafodaLista"/>
        <w:numPr>
          <w:ilvl w:val="1"/>
          <w:numId w:val="1"/>
        </w:numPr>
        <w:rPr>
          <w:b/>
          <w:bCs/>
          <w:sz w:val="24"/>
          <w:szCs w:val="24"/>
        </w:rPr>
      </w:pPr>
      <w:r w:rsidRPr="00D61B8C">
        <w:rPr>
          <w:b/>
          <w:bCs/>
          <w:sz w:val="24"/>
          <w:szCs w:val="24"/>
        </w:rPr>
        <w:t>Funções do produto</w:t>
      </w:r>
    </w:p>
    <w:p w14:paraId="09BA5D51" w14:textId="78E3C8C4" w:rsidR="00C46050" w:rsidDel="00237236" w:rsidRDefault="00C46050" w:rsidP="00C46050">
      <w:pPr>
        <w:ind w:left="1092"/>
        <w:rPr>
          <w:del w:id="11" w:author="Lucas Diniz Tavares" w:date="2020-05-28T20:22:00Z"/>
        </w:rPr>
      </w:pPr>
    </w:p>
    <w:p w14:paraId="1B16BED2" w14:textId="549E057C" w:rsidR="00C46050" w:rsidRDefault="00D515AC" w:rsidP="00C46050">
      <w:pPr>
        <w:ind w:left="1092"/>
      </w:pPr>
      <w:r>
        <w:t xml:space="preserve">Este </w:t>
      </w:r>
      <w:r w:rsidR="004B476E">
        <w:t>software deverá ser capaz de capturar</w:t>
      </w:r>
      <w:r w:rsidR="0082208B">
        <w:t xml:space="preserve"> os dados fornecidos pelo usuário, por meio de </w:t>
      </w:r>
      <w:r w:rsidR="004900D6">
        <w:t>sua interface gráfica</w:t>
      </w:r>
      <w:r w:rsidR="0082208B">
        <w:t xml:space="preserve">, </w:t>
      </w:r>
      <w:r w:rsidR="00AF330A">
        <w:t>para então rea</w:t>
      </w:r>
      <w:r w:rsidR="00A71289">
        <w:t>lizar pesquisas de preço</w:t>
      </w:r>
      <w:ins w:id="12" w:author="Lucas Diniz Tavares" w:date="2020-05-28T20:21:00Z">
        <w:r w:rsidR="00237236">
          <w:t>,</w:t>
        </w:r>
      </w:ins>
      <w:r w:rsidR="00A71289">
        <w:t xml:space="preserve"> u</w:t>
      </w:r>
      <w:r w:rsidR="00237B7F">
        <w:t>tilizando comparadores de preços já existentes no mercado.</w:t>
      </w:r>
      <w:r w:rsidR="00C570EA">
        <w:t xml:space="preserve"> </w:t>
      </w:r>
    </w:p>
    <w:p w14:paraId="1EB345DF" w14:textId="4D455BE9" w:rsidR="006C24B2" w:rsidRDefault="006C24B2" w:rsidP="00C46050">
      <w:pPr>
        <w:ind w:left="1092"/>
      </w:pPr>
      <w:r>
        <w:t>O sistema deverá então, ao fim do processo, fornecer um relatório final ao usuário</w:t>
      </w:r>
      <w:ins w:id="13" w:author="Lucas Diniz Tavares" w:date="2020-05-28T20:22:00Z">
        <w:r w:rsidR="00237236">
          <w:t>,</w:t>
        </w:r>
      </w:ins>
      <w:r>
        <w:t xml:space="preserve"> indicando de forma clara os resultados da pesquisa.</w:t>
      </w:r>
      <w:r w:rsidR="00D61B8C">
        <w:t xml:space="preserve"> O sistema também contará com um log de execução.</w:t>
      </w:r>
    </w:p>
    <w:p w14:paraId="0EC664DB" w14:textId="640ABF75" w:rsidR="004900D6" w:rsidRDefault="004900D6" w:rsidP="00C46050">
      <w:pPr>
        <w:ind w:left="1092"/>
      </w:pPr>
      <w:r>
        <w:t xml:space="preserve">O software fará uso do buscador já existente </w:t>
      </w:r>
      <w:proofErr w:type="spellStart"/>
      <w:r>
        <w:t>BuscaPé</w:t>
      </w:r>
      <w:proofErr w:type="spellEnd"/>
      <w:r>
        <w:t xml:space="preserve"> para realizar as consultas de preço </w:t>
      </w:r>
      <w:del w:id="14" w:author="Lucas Diniz Tavares" w:date="2020-05-28T20:22:00Z">
        <w:r w:rsidDel="00237236">
          <w:delText>à</w:delText>
        </w:r>
      </w:del>
      <w:ins w:id="15" w:author="Lucas Diniz Tavares" w:date="2020-05-28T20:22:00Z">
        <w:r w:rsidR="00237236">
          <w:t>a</w:t>
        </w:r>
      </w:ins>
      <w:r>
        <w:t xml:space="preserve"> concorrentes.</w:t>
      </w:r>
    </w:p>
    <w:p w14:paraId="12CD5984" w14:textId="559A0036" w:rsidR="00C46050" w:rsidDel="00237236" w:rsidRDefault="00C46050" w:rsidP="00C46050">
      <w:pPr>
        <w:rPr>
          <w:del w:id="16" w:author="Lucas Diniz Tavares" w:date="2020-05-28T20:22:00Z"/>
        </w:rPr>
      </w:pPr>
    </w:p>
    <w:p w14:paraId="35D25D9A" w14:textId="1006FEF2" w:rsidR="00C46050" w:rsidDel="00237236" w:rsidRDefault="00C46050" w:rsidP="00C46050">
      <w:pPr>
        <w:rPr>
          <w:del w:id="17" w:author="Lucas Diniz Tavares" w:date="2020-05-28T20:22:00Z"/>
        </w:rPr>
      </w:pPr>
    </w:p>
    <w:p w14:paraId="3EF81D2D" w14:textId="776F4FE5" w:rsidR="00C46050" w:rsidDel="00237236" w:rsidRDefault="00C46050" w:rsidP="00C46050">
      <w:pPr>
        <w:rPr>
          <w:del w:id="18" w:author="Lucas Diniz Tavares" w:date="2020-05-28T20:22:00Z"/>
        </w:rPr>
      </w:pPr>
    </w:p>
    <w:p w14:paraId="49EB9168" w14:textId="69AB614C" w:rsidR="00714F8B" w:rsidRPr="00856AB1" w:rsidRDefault="00714F8B" w:rsidP="00714F8B">
      <w:pPr>
        <w:pStyle w:val="PargrafodaLista"/>
        <w:numPr>
          <w:ilvl w:val="1"/>
          <w:numId w:val="1"/>
        </w:numPr>
        <w:rPr>
          <w:b/>
          <w:bCs/>
          <w:sz w:val="24"/>
          <w:szCs w:val="24"/>
        </w:rPr>
      </w:pPr>
      <w:r w:rsidRPr="00856AB1">
        <w:rPr>
          <w:b/>
          <w:bCs/>
          <w:sz w:val="24"/>
          <w:szCs w:val="24"/>
        </w:rPr>
        <w:t>Características do Usuário</w:t>
      </w:r>
    </w:p>
    <w:p w14:paraId="6EC090D9" w14:textId="2C26971E" w:rsidR="00D61B8C" w:rsidRDefault="00D61B8C" w:rsidP="00D61B8C">
      <w:pPr>
        <w:ind w:left="1092"/>
      </w:pPr>
      <w:r>
        <w:t>O usuário deste sistema será o funcionário/colaborador da empresa.</w:t>
      </w:r>
      <w:r w:rsidR="002201B4">
        <w:t xml:space="preserve"> Conhecimentos básicos em informática são desejados. </w:t>
      </w:r>
      <w:r w:rsidR="00274CF8">
        <w:t>O usuário não necessita, porém, de conhecimentos específicos.</w:t>
      </w:r>
    </w:p>
    <w:p w14:paraId="745CA7FE" w14:textId="0B5FD083" w:rsidR="00D61B8C" w:rsidDel="00237236" w:rsidRDefault="00D61B8C" w:rsidP="00D61B8C">
      <w:pPr>
        <w:ind w:left="1092"/>
        <w:rPr>
          <w:del w:id="19" w:author="Lucas Diniz Tavares" w:date="2020-05-28T20:23:00Z"/>
        </w:rPr>
      </w:pPr>
    </w:p>
    <w:p w14:paraId="6A2DB612" w14:textId="77777777" w:rsidR="00D61B8C" w:rsidRDefault="00D61B8C" w:rsidP="00D61B8C">
      <w:pPr>
        <w:ind w:left="1092"/>
      </w:pPr>
    </w:p>
    <w:p w14:paraId="53C8C08C" w14:textId="1551E317" w:rsidR="00714F8B" w:rsidRPr="00E010F8" w:rsidRDefault="00714F8B" w:rsidP="00714F8B">
      <w:pPr>
        <w:pStyle w:val="PargrafodaLista"/>
        <w:numPr>
          <w:ilvl w:val="1"/>
          <w:numId w:val="1"/>
        </w:numPr>
        <w:rPr>
          <w:b/>
          <w:bCs/>
          <w:sz w:val="24"/>
          <w:szCs w:val="24"/>
        </w:rPr>
      </w:pPr>
      <w:r w:rsidRPr="00E010F8">
        <w:rPr>
          <w:b/>
          <w:bCs/>
          <w:sz w:val="24"/>
          <w:szCs w:val="24"/>
        </w:rPr>
        <w:t xml:space="preserve">Restrições Gerais </w:t>
      </w:r>
    </w:p>
    <w:p w14:paraId="0181B749" w14:textId="68611B66" w:rsidR="00207431" w:rsidRDefault="00207431" w:rsidP="00207431">
      <w:pPr>
        <w:pStyle w:val="PargrafodaLista"/>
      </w:pPr>
    </w:p>
    <w:p w14:paraId="7064F484" w14:textId="28529A87" w:rsidR="00207431" w:rsidRDefault="004900D6" w:rsidP="00207431">
      <w:pPr>
        <w:pStyle w:val="PargrafodaLista"/>
        <w:ind w:left="1092"/>
      </w:pPr>
      <w:r>
        <w:t>Será necessário para a execução do software:</w:t>
      </w:r>
    </w:p>
    <w:p w14:paraId="03FEF594" w14:textId="49BBB459" w:rsidR="004900D6" w:rsidRDefault="004900D6" w:rsidP="004900D6">
      <w:pPr>
        <w:pStyle w:val="PargrafodaLista"/>
        <w:numPr>
          <w:ilvl w:val="0"/>
          <w:numId w:val="2"/>
        </w:numPr>
      </w:pPr>
      <w:r>
        <w:t>Máquina Windows</w:t>
      </w:r>
    </w:p>
    <w:p w14:paraId="41029F7C" w14:textId="142B84AF" w:rsidR="004900D6" w:rsidRDefault="004900D6" w:rsidP="004900D6">
      <w:pPr>
        <w:pStyle w:val="PargrafodaLista"/>
        <w:numPr>
          <w:ilvl w:val="0"/>
          <w:numId w:val="2"/>
        </w:numPr>
      </w:pPr>
      <w:r>
        <w:t xml:space="preserve">Conexão à </w:t>
      </w:r>
      <w:ins w:id="20" w:author="Lucas Diniz Tavares" w:date="2020-05-28T20:23:00Z">
        <w:r w:rsidR="00237236">
          <w:t>I</w:t>
        </w:r>
      </w:ins>
      <w:del w:id="21" w:author="Lucas Diniz Tavares" w:date="2020-05-28T20:23:00Z">
        <w:r w:rsidDel="00237236">
          <w:delText>i</w:delText>
        </w:r>
      </w:del>
      <w:r>
        <w:t>nternet</w:t>
      </w:r>
    </w:p>
    <w:p w14:paraId="1BD760B8" w14:textId="659A8CBB" w:rsidR="004900D6" w:rsidRDefault="004900D6" w:rsidP="004900D6">
      <w:pPr>
        <w:pStyle w:val="PargrafodaLista"/>
        <w:numPr>
          <w:ilvl w:val="0"/>
          <w:numId w:val="2"/>
        </w:numPr>
      </w:pPr>
      <w:r>
        <w:t>Uma pessoa para iniciar o software.</w:t>
      </w:r>
    </w:p>
    <w:p w14:paraId="0774C6FB" w14:textId="5D3E12E5" w:rsidR="00BA435F" w:rsidRDefault="00BA435F" w:rsidP="00BA435F"/>
    <w:p w14:paraId="3167BA20" w14:textId="75CEDF5E" w:rsidR="00BA435F" w:rsidDel="00237236" w:rsidRDefault="00BA435F" w:rsidP="00BA435F">
      <w:pPr>
        <w:rPr>
          <w:del w:id="22" w:author="Lucas Diniz Tavares" w:date="2020-05-28T20:23:00Z"/>
        </w:rPr>
      </w:pPr>
    </w:p>
    <w:p w14:paraId="44E8CDB3" w14:textId="735C3CC8" w:rsidR="00C46050" w:rsidRPr="00BA435F" w:rsidRDefault="00C46050" w:rsidP="00714F8B">
      <w:pPr>
        <w:pStyle w:val="PargrafodaLista"/>
        <w:numPr>
          <w:ilvl w:val="1"/>
          <w:numId w:val="1"/>
        </w:numPr>
        <w:rPr>
          <w:b/>
          <w:bCs/>
          <w:sz w:val="24"/>
          <w:szCs w:val="24"/>
        </w:rPr>
      </w:pPr>
      <w:r w:rsidRPr="00BA435F">
        <w:rPr>
          <w:b/>
          <w:bCs/>
          <w:sz w:val="24"/>
          <w:szCs w:val="24"/>
        </w:rPr>
        <w:t>Suposições e Dependências</w:t>
      </w:r>
    </w:p>
    <w:p w14:paraId="3494B8B9" w14:textId="1C5C18AE" w:rsidR="00BA435F" w:rsidDel="00237236" w:rsidRDefault="00BA435F" w:rsidP="00BA435F">
      <w:pPr>
        <w:ind w:left="720"/>
        <w:rPr>
          <w:del w:id="23" w:author="Lucas Diniz Tavares" w:date="2020-05-28T20:23:00Z"/>
        </w:rPr>
      </w:pPr>
    </w:p>
    <w:p w14:paraId="2C336792" w14:textId="3AB81176" w:rsidR="00BA435F" w:rsidRDefault="004900D6" w:rsidP="00BA435F">
      <w:pPr>
        <w:ind w:left="1092"/>
      </w:pPr>
      <w:r>
        <w:t>Todas as dependências serão instaladas junto à primeira instalação, não sendo necessário</w:t>
      </w:r>
      <w:del w:id="24" w:author="Lucas Diniz Tavares" w:date="2020-05-28T20:23:00Z">
        <w:r w:rsidDel="00237236">
          <w:delText>s</w:delText>
        </w:r>
      </w:del>
      <w:r>
        <w:t xml:space="preserve"> o download de softwares terceiros.</w:t>
      </w:r>
    </w:p>
    <w:p w14:paraId="2A83EAC6" w14:textId="7B457CC8" w:rsidR="00BA435F" w:rsidRDefault="00BA435F" w:rsidP="00BA435F"/>
    <w:p w14:paraId="19F1C63D" w14:textId="5C9DEE9F" w:rsidR="00443304" w:rsidRPr="00E010F8" w:rsidRDefault="00443304" w:rsidP="00443304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E010F8">
        <w:rPr>
          <w:b/>
          <w:bCs/>
          <w:sz w:val="28"/>
          <w:szCs w:val="28"/>
        </w:rPr>
        <w:t>Requisitos Específicos</w:t>
      </w:r>
    </w:p>
    <w:p w14:paraId="31D82C5E" w14:textId="77777777" w:rsidR="00443304" w:rsidRDefault="00443304" w:rsidP="00443304">
      <w:pPr>
        <w:pStyle w:val="PargrafodaLista"/>
      </w:pPr>
    </w:p>
    <w:p w14:paraId="43E41BE0" w14:textId="4A4230C9" w:rsidR="00443304" w:rsidRPr="00E010F8" w:rsidRDefault="00047FDD" w:rsidP="00047FDD">
      <w:pPr>
        <w:pStyle w:val="PargrafodaLista"/>
        <w:numPr>
          <w:ilvl w:val="1"/>
          <w:numId w:val="1"/>
        </w:numPr>
        <w:rPr>
          <w:b/>
          <w:bCs/>
          <w:sz w:val="24"/>
          <w:szCs w:val="24"/>
        </w:rPr>
      </w:pPr>
      <w:r w:rsidRPr="00E010F8">
        <w:rPr>
          <w:b/>
          <w:bCs/>
          <w:sz w:val="24"/>
          <w:szCs w:val="24"/>
        </w:rPr>
        <w:t>Requisitos Funcionais</w:t>
      </w:r>
    </w:p>
    <w:p w14:paraId="68567179" w14:textId="574C22B8" w:rsidR="00207431" w:rsidRDefault="00207431" w:rsidP="00207431">
      <w:pPr>
        <w:pStyle w:val="PargrafodaLista"/>
        <w:ind w:left="1092"/>
      </w:pPr>
    </w:p>
    <w:p w14:paraId="1EDCDF09" w14:textId="33D40C51" w:rsidR="00207431" w:rsidRDefault="005F1C27" w:rsidP="00207431">
      <w:pPr>
        <w:pStyle w:val="PargrafodaLista"/>
        <w:ind w:left="1092"/>
      </w:pPr>
      <w:r>
        <w:t xml:space="preserve">- </w:t>
      </w:r>
      <w:r w:rsidR="004900D6">
        <w:t xml:space="preserve">Busca por produto </w:t>
      </w:r>
      <w:del w:id="25" w:author="Lucas Diniz Tavares" w:date="2020-05-28T20:24:00Z">
        <w:r w:rsidR="004900D6" w:rsidDel="00237236">
          <w:delText>à</w:delText>
        </w:r>
      </w:del>
      <w:ins w:id="26" w:author="Lucas Diniz Tavares" w:date="2020-05-28T20:24:00Z">
        <w:r w:rsidR="00237236">
          <w:t>a</w:t>
        </w:r>
      </w:ins>
      <w:r w:rsidR="004900D6">
        <w:t xml:space="preserve"> ser determinado pelo usuário no site </w:t>
      </w:r>
      <w:proofErr w:type="spellStart"/>
      <w:r w:rsidR="004900D6">
        <w:t>BuscaPé</w:t>
      </w:r>
      <w:proofErr w:type="spellEnd"/>
      <w:r w:rsidR="004900D6">
        <w:t>.</w:t>
      </w:r>
    </w:p>
    <w:p w14:paraId="58569CA7" w14:textId="5812D9E7" w:rsidR="004900D6" w:rsidRDefault="004900D6" w:rsidP="00207431">
      <w:pPr>
        <w:pStyle w:val="PargrafodaLista"/>
        <w:ind w:left="1092"/>
      </w:pPr>
      <w:r>
        <w:t xml:space="preserve">- O usuário poderá definir a quantidade de páginas </w:t>
      </w:r>
      <w:del w:id="27" w:author="Lucas Diniz Tavares" w:date="2020-05-28T20:24:00Z">
        <w:r w:rsidDel="00237236">
          <w:delText>à</w:delText>
        </w:r>
      </w:del>
      <w:ins w:id="28" w:author="Lucas Diniz Tavares" w:date="2020-05-28T20:24:00Z">
        <w:r w:rsidR="00237236">
          <w:t>a</w:t>
        </w:r>
      </w:ins>
      <w:r>
        <w:t xml:space="preserve"> serem pesquisadas.</w:t>
      </w:r>
    </w:p>
    <w:p w14:paraId="07FD799E" w14:textId="487D02B3" w:rsidR="004900D6" w:rsidRDefault="004900D6" w:rsidP="00207431">
      <w:pPr>
        <w:pStyle w:val="PargrafodaLista"/>
        <w:ind w:left="1092"/>
      </w:pPr>
      <w:r>
        <w:t xml:space="preserve">- O usuário poderá escolher o tipo de relatório exportado pela ferramenta (documento de texto ou arquivo em </w:t>
      </w:r>
      <w:proofErr w:type="spellStart"/>
      <w:r>
        <w:t>excel</w:t>
      </w:r>
      <w:proofErr w:type="spellEnd"/>
      <w:r>
        <w:t>).</w:t>
      </w:r>
    </w:p>
    <w:p w14:paraId="7EDD5781" w14:textId="02ED73CB" w:rsidR="004900D6" w:rsidRDefault="004900D6" w:rsidP="00207431">
      <w:pPr>
        <w:pStyle w:val="PargrafodaLista"/>
        <w:ind w:left="1092"/>
      </w:pPr>
      <w:r>
        <w:t>- O usuário poderá</w:t>
      </w:r>
      <w:ins w:id="29" w:author="Lucas Diniz Tavares" w:date="2020-05-28T20:24:00Z">
        <w:r w:rsidR="00237236">
          <w:t>,</w:t>
        </w:r>
      </w:ins>
      <w:r>
        <w:t xml:space="preserve"> também</w:t>
      </w:r>
      <w:ins w:id="30" w:author="Lucas Diniz Tavares" w:date="2020-05-28T20:24:00Z">
        <w:r w:rsidR="00237236">
          <w:t>,</w:t>
        </w:r>
      </w:ins>
      <w:r>
        <w:t xml:space="preserve"> interromper a busca no momento em que desejar, obtendo o relatório extraído até o dado momento.</w:t>
      </w:r>
    </w:p>
    <w:p w14:paraId="4B9FEA86" w14:textId="6A7FEBB0" w:rsidR="00207431" w:rsidDel="00237236" w:rsidRDefault="00207431" w:rsidP="00207431">
      <w:pPr>
        <w:rPr>
          <w:del w:id="31" w:author="Lucas Diniz Tavares" w:date="2020-05-28T20:24:00Z"/>
        </w:rPr>
      </w:pPr>
    </w:p>
    <w:p w14:paraId="32483E9A" w14:textId="4881C0F1" w:rsidR="00207431" w:rsidDel="00237236" w:rsidRDefault="00207431" w:rsidP="00207431">
      <w:pPr>
        <w:rPr>
          <w:del w:id="32" w:author="Lucas Diniz Tavares" w:date="2020-05-28T20:24:00Z"/>
        </w:rPr>
      </w:pPr>
    </w:p>
    <w:p w14:paraId="5F7FF0B5" w14:textId="664E989A" w:rsidR="00207431" w:rsidRPr="00237236" w:rsidRDefault="00237236" w:rsidP="00207431">
      <w:pPr>
        <w:rPr>
          <w:color w:val="FF0000"/>
          <w:rPrChange w:id="33" w:author="Lucas Diniz Tavares" w:date="2020-05-28T20:24:00Z">
            <w:rPr/>
          </w:rPrChange>
        </w:rPr>
      </w:pPr>
      <w:ins w:id="34" w:author="Lucas Diniz Tavares" w:date="2020-05-28T20:24:00Z">
        <w:r>
          <w:rPr>
            <w:color w:val="FF0000"/>
          </w:rPr>
          <w:t>PRECISA DEIXAR BEM CLARA AS REGRAS DE NEGÓCIO... DETALHAR CADA REQUISITO FUNCIONAL...</w:t>
        </w:r>
      </w:ins>
    </w:p>
    <w:p w14:paraId="7D672278" w14:textId="3C428A49" w:rsidR="00047FDD" w:rsidRPr="00E010F8" w:rsidRDefault="00047FDD" w:rsidP="00047FDD">
      <w:pPr>
        <w:pStyle w:val="PargrafodaLista"/>
        <w:numPr>
          <w:ilvl w:val="1"/>
          <w:numId w:val="1"/>
        </w:numPr>
        <w:rPr>
          <w:b/>
          <w:bCs/>
          <w:sz w:val="24"/>
          <w:szCs w:val="24"/>
        </w:rPr>
      </w:pPr>
      <w:r w:rsidRPr="00E010F8">
        <w:rPr>
          <w:b/>
          <w:bCs/>
          <w:sz w:val="24"/>
          <w:szCs w:val="24"/>
        </w:rPr>
        <w:t>Requisitos Não Funcionais</w:t>
      </w:r>
    </w:p>
    <w:p w14:paraId="5FBFEEE8" w14:textId="613D12B2" w:rsidR="00207431" w:rsidRDefault="00207431" w:rsidP="00207431">
      <w:pPr>
        <w:pStyle w:val="PargrafodaLista"/>
        <w:ind w:left="1092"/>
      </w:pPr>
    </w:p>
    <w:p w14:paraId="7F031D63" w14:textId="3BA973E2" w:rsidR="00207431" w:rsidRDefault="00553DBE" w:rsidP="00207431">
      <w:pPr>
        <w:pStyle w:val="PargrafodaLista"/>
        <w:ind w:left="1092"/>
      </w:pPr>
      <w:r>
        <w:t xml:space="preserve">- </w:t>
      </w:r>
      <w:r w:rsidR="004900D6">
        <w:t xml:space="preserve">Não existem limites por parte do software no que diz respeito à quantidade de itens buscados no </w:t>
      </w:r>
      <w:proofErr w:type="spellStart"/>
      <w:r w:rsidR="004900D6">
        <w:t>BuscaPé</w:t>
      </w:r>
      <w:proofErr w:type="spellEnd"/>
      <w:r w:rsidR="004900D6">
        <w:t>. O limite será o</w:t>
      </w:r>
      <w:r w:rsidR="00C0409F">
        <w:t xml:space="preserve"> número de resultados oferecidos pelo buscador </w:t>
      </w:r>
      <w:proofErr w:type="spellStart"/>
      <w:r w:rsidR="00C0409F">
        <w:t>BuscaPé</w:t>
      </w:r>
      <w:proofErr w:type="spellEnd"/>
      <w:r w:rsidR="00C0409F">
        <w:t>.</w:t>
      </w:r>
    </w:p>
    <w:p w14:paraId="24CB940D" w14:textId="10C8E55F" w:rsidR="00901C70" w:rsidRDefault="00901C70" w:rsidP="00207431">
      <w:pPr>
        <w:pStyle w:val="PargrafodaLista"/>
        <w:ind w:left="1092"/>
      </w:pPr>
      <w:r>
        <w:t xml:space="preserve">- O sistema </w:t>
      </w:r>
      <w:r w:rsidR="00C0409F">
        <w:t xml:space="preserve">poderá apresentar lentidão caso a conexão de </w:t>
      </w:r>
      <w:del w:id="35" w:author="Lucas Diniz Tavares" w:date="2020-05-28T20:25:00Z">
        <w:r w:rsidR="00C0409F" w:rsidDel="00237236">
          <w:delText>i</w:delText>
        </w:r>
      </w:del>
      <w:ins w:id="36" w:author="Lucas Diniz Tavares" w:date="2020-05-28T20:25:00Z">
        <w:r w:rsidR="00237236">
          <w:t>I</w:t>
        </w:r>
      </w:ins>
      <w:bookmarkStart w:id="37" w:name="_GoBack"/>
      <w:bookmarkEnd w:id="37"/>
      <w:r w:rsidR="00C0409F">
        <w:t>nternet do usuário apresente problemas ou instabilidade.</w:t>
      </w:r>
    </w:p>
    <w:p w14:paraId="4560BE4B" w14:textId="2B711538" w:rsidR="00BA435F" w:rsidRDefault="00BA435F" w:rsidP="00BA435F">
      <w:pPr>
        <w:ind w:left="1092"/>
      </w:pPr>
    </w:p>
    <w:p w14:paraId="4F729932" w14:textId="77777777" w:rsidR="00BA435F" w:rsidRDefault="00BA435F" w:rsidP="00BA435F">
      <w:pPr>
        <w:ind w:left="1092"/>
      </w:pPr>
    </w:p>
    <w:p w14:paraId="0832B875" w14:textId="1CDB1196" w:rsidR="00714F8B" w:rsidRDefault="00714F8B" w:rsidP="00F259AE">
      <w:pPr>
        <w:pStyle w:val="PargrafodaLista"/>
        <w:ind w:left="1092"/>
      </w:pPr>
    </w:p>
    <w:p w14:paraId="1B3E59FF" w14:textId="77777777" w:rsidR="00714F8B" w:rsidRDefault="00714F8B" w:rsidP="00F259AE">
      <w:pPr>
        <w:pStyle w:val="PargrafodaLista"/>
        <w:ind w:left="1092"/>
      </w:pPr>
    </w:p>
    <w:sectPr w:rsidR="00714F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F240EA"/>
    <w:multiLevelType w:val="multilevel"/>
    <w:tmpl w:val="D4FEB7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18D54A05"/>
    <w:multiLevelType w:val="hybridMultilevel"/>
    <w:tmpl w:val="86D8909A"/>
    <w:lvl w:ilvl="0" w:tplc="346C8A50">
      <w:start w:val="1"/>
      <w:numFmt w:val="decimal"/>
      <w:lvlText w:val="%1."/>
      <w:lvlJc w:val="left"/>
      <w:pPr>
        <w:ind w:left="145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72" w:hanging="360"/>
      </w:pPr>
    </w:lvl>
    <w:lvl w:ilvl="2" w:tplc="0416001B" w:tentative="1">
      <w:start w:val="1"/>
      <w:numFmt w:val="lowerRoman"/>
      <w:lvlText w:val="%3."/>
      <w:lvlJc w:val="right"/>
      <w:pPr>
        <w:ind w:left="2892" w:hanging="180"/>
      </w:pPr>
    </w:lvl>
    <w:lvl w:ilvl="3" w:tplc="0416000F" w:tentative="1">
      <w:start w:val="1"/>
      <w:numFmt w:val="decimal"/>
      <w:lvlText w:val="%4."/>
      <w:lvlJc w:val="left"/>
      <w:pPr>
        <w:ind w:left="3612" w:hanging="360"/>
      </w:pPr>
    </w:lvl>
    <w:lvl w:ilvl="4" w:tplc="04160019" w:tentative="1">
      <w:start w:val="1"/>
      <w:numFmt w:val="lowerLetter"/>
      <w:lvlText w:val="%5."/>
      <w:lvlJc w:val="left"/>
      <w:pPr>
        <w:ind w:left="4332" w:hanging="360"/>
      </w:pPr>
    </w:lvl>
    <w:lvl w:ilvl="5" w:tplc="0416001B" w:tentative="1">
      <w:start w:val="1"/>
      <w:numFmt w:val="lowerRoman"/>
      <w:lvlText w:val="%6."/>
      <w:lvlJc w:val="right"/>
      <w:pPr>
        <w:ind w:left="5052" w:hanging="180"/>
      </w:pPr>
    </w:lvl>
    <w:lvl w:ilvl="6" w:tplc="0416000F" w:tentative="1">
      <w:start w:val="1"/>
      <w:numFmt w:val="decimal"/>
      <w:lvlText w:val="%7."/>
      <w:lvlJc w:val="left"/>
      <w:pPr>
        <w:ind w:left="5772" w:hanging="360"/>
      </w:pPr>
    </w:lvl>
    <w:lvl w:ilvl="7" w:tplc="04160019" w:tentative="1">
      <w:start w:val="1"/>
      <w:numFmt w:val="lowerLetter"/>
      <w:lvlText w:val="%8."/>
      <w:lvlJc w:val="left"/>
      <w:pPr>
        <w:ind w:left="6492" w:hanging="360"/>
      </w:pPr>
    </w:lvl>
    <w:lvl w:ilvl="8" w:tplc="0416001B" w:tentative="1">
      <w:start w:val="1"/>
      <w:numFmt w:val="lowerRoman"/>
      <w:lvlText w:val="%9."/>
      <w:lvlJc w:val="right"/>
      <w:pPr>
        <w:ind w:left="7212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ucas Diniz Tavares">
    <w15:presenceInfo w15:providerId="Windows Live" w15:userId="3e6e204ffcd3af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A65"/>
    <w:rsid w:val="0002104D"/>
    <w:rsid w:val="00047FDD"/>
    <w:rsid w:val="000C5D76"/>
    <w:rsid w:val="000D576B"/>
    <w:rsid w:val="00125221"/>
    <w:rsid w:val="00207431"/>
    <w:rsid w:val="002201B4"/>
    <w:rsid w:val="00237236"/>
    <w:rsid w:val="00237B7F"/>
    <w:rsid w:val="00274CF8"/>
    <w:rsid w:val="00393A65"/>
    <w:rsid w:val="00430775"/>
    <w:rsid w:val="00443304"/>
    <w:rsid w:val="004900D6"/>
    <w:rsid w:val="004B476E"/>
    <w:rsid w:val="00553DBE"/>
    <w:rsid w:val="00554D70"/>
    <w:rsid w:val="00566F72"/>
    <w:rsid w:val="00584A98"/>
    <w:rsid w:val="005F1C27"/>
    <w:rsid w:val="00611C21"/>
    <w:rsid w:val="006B0D1D"/>
    <w:rsid w:val="006C24B2"/>
    <w:rsid w:val="006F0507"/>
    <w:rsid w:val="00703BBD"/>
    <w:rsid w:val="00714F8B"/>
    <w:rsid w:val="007155A5"/>
    <w:rsid w:val="00813B7F"/>
    <w:rsid w:val="0082208B"/>
    <w:rsid w:val="00856AB1"/>
    <w:rsid w:val="008A2EB9"/>
    <w:rsid w:val="008D7FB5"/>
    <w:rsid w:val="00901C70"/>
    <w:rsid w:val="00930F3C"/>
    <w:rsid w:val="00A33042"/>
    <w:rsid w:val="00A71289"/>
    <w:rsid w:val="00AF330A"/>
    <w:rsid w:val="00AF6A9A"/>
    <w:rsid w:val="00B424A3"/>
    <w:rsid w:val="00B47D1A"/>
    <w:rsid w:val="00BA435F"/>
    <w:rsid w:val="00C0409F"/>
    <w:rsid w:val="00C46050"/>
    <w:rsid w:val="00C570EA"/>
    <w:rsid w:val="00D14C59"/>
    <w:rsid w:val="00D515AC"/>
    <w:rsid w:val="00D61B8C"/>
    <w:rsid w:val="00E010F8"/>
    <w:rsid w:val="00E747BC"/>
    <w:rsid w:val="00F259AE"/>
    <w:rsid w:val="00F6214B"/>
    <w:rsid w:val="00F62B09"/>
    <w:rsid w:val="00FC1A68"/>
    <w:rsid w:val="00FC6693"/>
    <w:rsid w:val="00FD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F4362"/>
  <w15:chartTrackingRefBased/>
  <w15:docId w15:val="{46DCD5B4-01F6-4456-B87F-C1E074141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0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A1C9DF17DE34A8B0E7B9A572E0276" ma:contentTypeVersion="3" ma:contentTypeDescription="Crie um novo documento." ma:contentTypeScope="" ma:versionID="349ee74c9efd0aba3783b9ba8bd73454">
  <xsd:schema xmlns:xsd="http://www.w3.org/2001/XMLSchema" xmlns:xs="http://www.w3.org/2001/XMLSchema" xmlns:p="http://schemas.microsoft.com/office/2006/metadata/properties" xmlns:ns2="bdb16161-953e-4a9b-b3d0-c4b282d42502" targetNamespace="http://schemas.microsoft.com/office/2006/metadata/properties" ma:root="true" ma:fieldsID="ee12b4021691450f85624837be821066" ns2:_="">
    <xsd:import namespace="bdb16161-953e-4a9b-b3d0-c4b282d4250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b16161-953e-4a9b-b3d0-c4b282d4250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db16161-953e-4a9b-b3d0-c4b282d4250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3606C54-AADB-4A0F-A44F-AA3203DEB3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b16161-953e-4a9b-b3d0-c4b282d425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FDA390-433B-4451-828E-2ED9E930601E}">
  <ds:schemaRefs>
    <ds:schemaRef ds:uri="http://schemas.microsoft.com/office/2006/metadata/properties"/>
    <ds:schemaRef ds:uri="http://schemas.microsoft.com/office/infopath/2007/PartnerControls"/>
    <ds:schemaRef ds:uri="bdb16161-953e-4a9b-b3d0-c4b282d42502"/>
  </ds:schemaRefs>
</ds:datastoreItem>
</file>

<file path=customXml/itemProps3.xml><?xml version="1.0" encoding="utf-8"?>
<ds:datastoreItem xmlns:ds="http://schemas.openxmlformats.org/officeDocument/2006/customXml" ds:itemID="{90B65E11-5D15-490C-BC68-F8AAFC2F704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415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</dc:creator>
  <cp:keywords/>
  <dc:description/>
  <cp:lastModifiedBy>Lucas Diniz Tavares</cp:lastModifiedBy>
  <cp:revision>54</cp:revision>
  <dcterms:created xsi:type="dcterms:W3CDTF">2020-02-28T00:13:00Z</dcterms:created>
  <dcterms:modified xsi:type="dcterms:W3CDTF">2020-05-28T23:25:00Z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0x0101002EEA1C9DF17DE34A8B0E7B9A572E0276</vt:lpwstr>
  </property>
</Properties>
</file>