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94002" w14:textId="52460C21" w:rsidR="00A85910" w:rsidRPr="00A11AAE" w:rsidRDefault="00A85910" w:rsidP="00A85910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11AAE">
        <w:rPr>
          <w:b/>
          <w:bCs/>
          <w:sz w:val="28"/>
          <w:szCs w:val="28"/>
          <w:lang w:val="en-US"/>
        </w:rPr>
        <w:t>Referencial</w:t>
      </w:r>
      <w:proofErr w:type="spellEnd"/>
      <w:r w:rsidRPr="00A11AA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11AAE">
        <w:rPr>
          <w:b/>
          <w:bCs/>
          <w:sz w:val="28"/>
          <w:szCs w:val="28"/>
          <w:lang w:val="en-US"/>
        </w:rPr>
        <w:t>Teórico</w:t>
      </w:r>
      <w:proofErr w:type="spellEnd"/>
    </w:p>
    <w:p w14:paraId="64619C45" w14:textId="0FB4ECF1" w:rsidR="002029DC" w:rsidRPr="00A11AAE" w:rsidRDefault="002029DC">
      <w:pPr>
        <w:rPr>
          <w:lang w:val="en-US"/>
        </w:rPr>
      </w:pPr>
    </w:p>
    <w:p w14:paraId="2AF2A647" w14:textId="39E1CBA2" w:rsidR="002029DC" w:rsidRPr="00A11AAE" w:rsidRDefault="002029DC">
      <w:pPr>
        <w:rPr>
          <w:lang w:val="en-US"/>
        </w:rPr>
      </w:pPr>
    </w:p>
    <w:p w14:paraId="37D3ECDC" w14:textId="425FA2C6" w:rsidR="00E62FE5" w:rsidRDefault="006A45FF" w:rsidP="00C3357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 xml:space="preserve">Segundo </w:t>
      </w:r>
      <w:proofErr w:type="spellStart"/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>os</w:t>
      </w:r>
      <w:proofErr w:type="spellEnd"/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>autores</w:t>
      </w:r>
      <w:proofErr w:type="spellEnd"/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 xml:space="preserve"> Prof. Dr. Ir. Wil M. P. van der Aalst (</w:t>
      </w:r>
      <w:r w:rsidRPr="00234A28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Process and Data Science (PADS), 52056, Aachen, Germany</w:t>
      </w:r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 xml:space="preserve">), Prof. Dr. Martin </w:t>
      </w:r>
      <w:proofErr w:type="spellStart"/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>Bichler</w:t>
      </w:r>
      <w:proofErr w:type="spellEnd"/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 xml:space="preserve"> (</w:t>
      </w:r>
      <w:r w:rsidRPr="00234A28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Decision Sciences and Systems, Technical University of Munich (TUM), Munich, Germany</w:t>
      </w:r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 xml:space="preserve">) e Prof. Dr. Armin </w:t>
      </w:r>
      <w:proofErr w:type="spellStart"/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>Heinzl</w:t>
      </w:r>
      <w:proofErr w:type="spellEnd"/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 xml:space="preserve"> (</w:t>
      </w:r>
      <w:r w:rsidRPr="00234A28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Chair of General Management and Information Systems, University of Mannheim, Mannheim, Germany</w:t>
      </w:r>
      <w:r w:rsidRPr="00234A28">
        <w:rPr>
          <w:rFonts w:ascii="Arial" w:hAnsi="Arial" w:cs="Arial"/>
          <w:sz w:val="24"/>
          <w:szCs w:val="24"/>
          <w:highlight w:val="yellow"/>
          <w:lang w:val="en-US"/>
        </w:rPr>
        <w:t>),</w:t>
      </w:r>
      <w:r w:rsidR="00234A28">
        <w:rPr>
          <w:rFonts w:ascii="Arial" w:hAnsi="Arial" w:cs="Arial"/>
          <w:color w:val="FF0000"/>
          <w:sz w:val="24"/>
          <w:szCs w:val="24"/>
          <w:lang w:val="en-US"/>
        </w:rPr>
        <w:t>NÃO É ASSIM QUE SE FAZ A CITAÇÃO…</w:t>
      </w:r>
      <w:r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r w:rsidR="00A11AAE" w:rsidRPr="00A11AAE">
        <w:rPr>
          <w:rFonts w:ascii="Arial" w:hAnsi="Arial" w:cs="Arial"/>
          <w:sz w:val="24"/>
          <w:szCs w:val="24"/>
          <w:lang w:val="en-US"/>
        </w:rPr>
        <w:t>RPA (</w:t>
      </w:r>
      <w:r w:rsidR="00A11AAE" w:rsidRPr="00545574">
        <w:rPr>
          <w:rFonts w:ascii="Arial" w:hAnsi="Arial" w:cs="Arial"/>
          <w:i/>
          <w:iCs/>
          <w:sz w:val="24"/>
          <w:szCs w:val="24"/>
          <w:lang w:val="en-US"/>
        </w:rPr>
        <w:t>Robotic Process Automation</w:t>
      </w:r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) é um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termo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utilizado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ferramentas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operam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A11AAE" w:rsidRPr="00A11AAE">
        <w:rPr>
          <w:rFonts w:ascii="Arial" w:hAnsi="Arial" w:cs="Arial"/>
          <w:sz w:val="24"/>
          <w:szCs w:val="24"/>
          <w:lang w:val="en-US"/>
        </w:rPr>
        <w:t>na</w:t>
      </w:r>
      <w:proofErr w:type="spellEnd"/>
      <w:proofErr w:type="gram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inter</w:t>
      </w:r>
      <w:ins w:id="0" w:author="Lucas Diniz Tavares" w:date="2020-05-28T20:29:00Z">
        <w:r w:rsidR="00234A28">
          <w:rPr>
            <w:rFonts w:ascii="Arial" w:hAnsi="Arial" w:cs="Arial"/>
            <w:sz w:val="24"/>
            <w:szCs w:val="24"/>
            <w:lang w:val="en-US"/>
          </w:rPr>
          <w:t>f</w:t>
        </w:r>
      </w:ins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ace de um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buscando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substituir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humano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tarefas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consideradas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braçais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repetitivas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0A3CD2F" w14:textId="69F45F51" w:rsidR="00A11AAE" w:rsidDel="00234A28" w:rsidRDefault="00A11AAE" w:rsidP="00C33574">
      <w:pPr>
        <w:ind w:firstLine="708"/>
        <w:rPr>
          <w:del w:id="1" w:author="Lucas Diniz Tavares" w:date="2020-05-28T20:29:00Z"/>
          <w:rFonts w:ascii="Arial" w:hAnsi="Arial" w:cs="Arial"/>
          <w:sz w:val="24"/>
          <w:szCs w:val="24"/>
          <w:lang w:val="en-US"/>
        </w:rPr>
      </w:pPr>
    </w:p>
    <w:p w14:paraId="28C639B5" w14:textId="04484839" w:rsidR="00A11AAE" w:rsidRDefault="00A11AAE" w:rsidP="00C33574">
      <w:pPr>
        <w:ind w:firstLine="708"/>
        <w:rPr>
          <w:rFonts w:ascii="Arial" w:hAnsi="Arial" w:cs="Arial"/>
          <w:sz w:val="24"/>
          <w:szCs w:val="24"/>
        </w:rPr>
      </w:pPr>
      <w:r w:rsidRPr="00A11AAE">
        <w:rPr>
          <w:rFonts w:ascii="Arial" w:hAnsi="Arial" w:cs="Arial"/>
          <w:sz w:val="24"/>
          <w:szCs w:val="24"/>
        </w:rPr>
        <w:t xml:space="preserve">Atualmente </w:t>
      </w:r>
      <w:ins w:id="2" w:author="Lucas Diniz Tavares" w:date="2020-05-28T20:29:00Z">
        <w:r w:rsidR="00234A28">
          <w:rPr>
            <w:rFonts w:ascii="Arial" w:hAnsi="Arial" w:cs="Arial"/>
            <w:sz w:val="24"/>
            <w:szCs w:val="24"/>
          </w:rPr>
          <w:t xml:space="preserve">se </w:t>
        </w:r>
      </w:ins>
      <w:del w:id="3" w:author="Lucas Diniz Tavares" w:date="2020-05-28T20:29:00Z">
        <w:r w:rsidRPr="00A11AAE" w:rsidDel="00234A28">
          <w:rPr>
            <w:rFonts w:ascii="Arial" w:hAnsi="Arial" w:cs="Arial"/>
            <w:sz w:val="24"/>
            <w:szCs w:val="24"/>
          </w:rPr>
          <w:delText xml:space="preserve">vemos </w:delText>
        </w:r>
      </w:del>
      <w:ins w:id="4" w:author="Lucas Diniz Tavares" w:date="2020-05-28T20:29:00Z">
        <w:r w:rsidR="00234A28">
          <w:rPr>
            <w:rFonts w:ascii="Arial" w:hAnsi="Arial" w:cs="Arial"/>
            <w:sz w:val="24"/>
            <w:szCs w:val="24"/>
          </w:rPr>
          <w:t xml:space="preserve">percebe </w:t>
        </w:r>
      </w:ins>
      <w:r w:rsidRPr="00A11AAE">
        <w:rPr>
          <w:rFonts w:ascii="Arial" w:hAnsi="Arial" w:cs="Arial"/>
          <w:sz w:val="24"/>
          <w:szCs w:val="24"/>
        </w:rPr>
        <w:t>uma crescen</w:t>
      </w:r>
      <w:r>
        <w:rPr>
          <w:rFonts w:ascii="Arial" w:hAnsi="Arial" w:cs="Arial"/>
          <w:sz w:val="24"/>
          <w:szCs w:val="24"/>
        </w:rPr>
        <w:t>te demanda por soluções rápidas e que proporcionem um rápido retorno, com um considerável baixo custo de investimento.</w:t>
      </w:r>
      <w:r w:rsidR="00545574">
        <w:rPr>
          <w:rFonts w:ascii="Arial" w:hAnsi="Arial" w:cs="Arial"/>
          <w:sz w:val="24"/>
          <w:szCs w:val="24"/>
        </w:rPr>
        <w:t xml:space="preserve"> </w:t>
      </w:r>
      <w:proofErr w:type="spellStart"/>
      <w:ins w:id="5" w:author="Lucas Diniz Tavares" w:date="2020-05-28T20:33:00Z">
        <w:r w:rsidR="00234A28" w:rsidRPr="00234A28">
          <w:rPr>
            <w:rFonts w:ascii="Arial" w:hAnsi="Arial" w:cs="Arial"/>
            <w:sz w:val="24"/>
            <w:szCs w:val="24"/>
          </w:rPr>
          <w:t>Aalst</w:t>
        </w:r>
        <w:proofErr w:type="spellEnd"/>
        <w:r w:rsidR="00234A28" w:rsidRPr="00234A28">
          <w:rPr>
            <w:rFonts w:ascii="Arial" w:hAnsi="Arial" w:cs="Arial"/>
            <w:sz w:val="24"/>
            <w:szCs w:val="24"/>
          </w:rPr>
          <w:t xml:space="preserve">, </w:t>
        </w:r>
        <w:proofErr w:type="spellStart"/>
        <w:r w:rsidR="00234A28" w:rsidRPr="00234A28">
          <w:rPr>
            <w:rFonts w:ascii="Arial" w:hAnsi="Arial" w:cs="Arial"/>
            <w:sz w:val="24"/>
            <w:szCs w:val="24"/>
          </w:rPr>
          <w:t>Bichler</w:t>
        </w:r>
        <w:proofErr w:type="spellEnd"/>
        <w:r w:rsidR="00234A28">
          <w:rPr>
            <w:rFonts w:ascii="Arial" w:hAnsi="Arial" w:cs="Arial"/>
            <w:sz w:val="24"/>
            <w:szCs w:val="24"/>
          </w:rPr>
          <w:t xml:space="preserve"> e</w:t>
        </w:r>
        <w:r w:rsidR="00234A28" w:rsidRPr="00234A28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234A28" w:rsidRPr="00234A28">
          <w:rPr>
            <w:rFonts w:ascii="Arial" w:hAnsi="Arial" w:cs="Arial"/>
            <w:sz w:val="24"/>
            <w:szCs w:val="24"/>
          </w:rPr>
          <w:t>Heinzl</w:t>
        </w:r>
        <w:proofErr w:type="spellEnd"/>
        <w:r w:rsidR="00234A28" w:rsidRPr="00234A28">
          <w:rPr>
            <w:rFonts w:ascii="Arial" w:hAnsi="Arial" w:cs="Arial"/>
            <w:sz w:val="24"/>
            <w:szCs w:val="24"/>
          </w:rPr>
          <w:t xml:space="preserve"> </w:t>
        </w:r>
        <w:r w:rsidR="00234A28">
          <w:rPr>
            <w:rFonts w:ascii="Arial" w:hAnsi="Arial" w:cs="Arial"/>
            <w:sz w:val="24"/>
            <w:szCs w:val="24"/>
          </w:rPr>
          <w:t>(2018), comentam</w:t>
        </w:r>
      </w:ins>
      <w:del w:id="6" w:author="Lucas Diniz Tavares" w:date="2020-05-28T20:33:00Z">
        <w:r w:rsidR="00545574" w:rsidDel="00234A28">
          <w:rPr>
            <w:rFonts w:ascii="Arial" w:hAnsi="Arial" w:cs="Arial"/>
            <w:sz w:val="24"/>
            <w:szCs w:val="24"/>
          </w:rPr>
          <w:delText>Conforme pode</w:delText>
        </w:r>
      </w:del>
      <w:del w:id="7" w:author="Lucas Diniz Tavares" w:date="2020-05-28T20:30:00Z">
        <w:r w:rsidR="00545574" w:rsidDel="00234A28">
          <w:rPr>
            <w:rFonts w:ascii="Arial" w:hAnsi="Arial" w:cs="Arial"/>
            <w:sz w:val="24"/>
            <w:szCs w:val="24"/>
          </w:rPr>
          <w:delText>mo</w:delText>
        </w:r>
      </w:del>
      <w:del w:id="8" w:author="Lucas Diniz Tavares" w:date="2020-05-28T20:33:00Z">
        <w:r w:rsidR="00545574" w:rsidDel="00234A28">
          <w:rPr>
            <w:rFonts w:ascii="Arial" w:hAnsi="Arial" w:cs="Arial"/>
            <w:sz w:val="24"/>
            <w:szCs w:val="24"/>
          </w:rPr>
          <w:delText xml:space="preserve">s analisar junto ao artigo: </w:delText>
        </w:r>
        <w:r w:rsidR="00545574" w:rsidRPr="00545574" w:rsidDel="00234A28">
          <w:rPr>
            <w:rFonts w:ascii="Arial" w:hAnsi="Arial" w:cs="Arial"/>
            <w:i/>
            <w:iCs/>
            <w:sz w:val="24"/>
            <w:szCs w:val="24"/>
          </w:rPr>
          <w:delText>Robotic Process Automation</w:delText>
        </w:r>
        <w:r w:rsidR="00545574" w:rsidDel="00234A28">
          <w:rPr>
            <w:rFonts w:ascii="Arial" w:hAnsi="Arial" w:cs="Arial"/>
            <w:sz w:val="24"/>
            <w:szCs w:val="24"/>
          </w:rPr>
          <w:delText xml:space="preserve"> (14 de maio de 2018, pelos autores </w:delText>
        </w:r>
        <w:r w:rsidR="00545574" w:rsidRPr="00545574" w:rsidDel="00234A28">
          <w:rPr>
            <w:rFonts w:ascii="Arial" w:hAnsi="Arial" w:cs="Arial"/>
            <w:sz w:val="24"/>
            <w:szCs w:val="24"/>
          </w:rPr>
          <w:delText>Prof. Dr. Ir. Wil M. P. van der Aalst</w:delText>
        </w:r>
        <w:r w:rsidR="00545574" w:rsidDel="00234A28">
          <w:rPr>
            <w:rFonts w:ascii="Arial" w:hAnsi="Arial" w:cs="Arial"/>
            <w:sz w:val="24"/>
            <w:szCs w:val="24"/>
          </w:rPr>
          <w:delText xml:space="preserve">, </w:delText>
        </w:r>
        <w:r w:rsidR="00545574" w:rsidRPr="00545574" w:rsidDel="00234A28">
          <w:rPr>
            <w:rFonts w:ascii="Arial" w:hAnsi="Arial" w:cs="Arial"/>
            <w:sz w:val="24"/>
            <w:szCs w:val="24"/>
          </w:rPr>
          <w:delText>Prof. Dr. Martin Bichler</w:delText>
        </w:r>
        <w:r w:rsidR="00545574" w:rsidDel="00234A28">
          <w:rPr>
            <w:rFonts w:ascii="Arial" w:hAnsi="Arial" w:cs="Arial"/>
            <w:sz w:val="24"/>
            <w:szCs w:val="24"/>
          </w:rPr>
          <w:delText xml:space="preserve"> e </w:delText>
        </w:r>
        <w:r w:rsidR="00545574" w:rsidRPr="00545574" w:rsidDel="00234A28">
          <w:rPr>
            <w:rFonts w:ascii="Arial" w:hAnsi="Arial" w:cs="Arial"/>
            <w:sz w:val="24"/>
            <w:szCs w:val="24"/>
          </w:rPr>
          <w:delText>Prof. Dr. Armin Heinzl</w:delText>
        </w:r>
        <w:r w:rsidR="00545574" w:rsidDel="00234A28">
          <w:rPr>
            <w:rFonts w:ascii="Arial" w:hAnsi="Arial" w:cs="Arial"/>
            <w:sz w:val="24"/>
            <w:szCs w:val="24"/>
          </w:rPr>
          <w:delText xml:space="preserve">), </w:delText>
        </w:r>
      </w:del>
      <w:ins w:id="9" w:author="Lucas Diniz Tavares" w:date="2020-05-28T20:33:00Z">
        <w:r w:rsidR="00234A28">
          <w:rPr>
            <w:rFonts w:ascii="Arial" w:hAnsi="Arial" w:cs="Arial"/>
            <w:sz w:val="24"/>
            <w:szCs w:val="24"/>
          </w:rPr>
          <w:t xml:space="preserve"> que </w:t>
        </w:r>
      </w:ins>
      <w:r w:rsidR="00545574">
        <w:rPr>
          <w:rFonts w:ascii="Arial" w:hAnsi="Arial" w:cs="Arial"/>
          <w:sz w:val="24"/>
          <w:szCs w:val="24"/>
        </w:rPr>
        <w:t xml:space="preserve">uma das grandes motivações para a busca crescente por soluções automáticas é a necessidade cada vez maior de oferecer o melhor serviço possível </w:t>
      </w:r>
      <w:del w:id="10" w:author="Lucas Diniz Tavares" w:date="2020-05-28T20:34:00Z">
        <w:r w:rsidR="00545574" w:rsidDel="00234A28">
          <w:rPr>
            <w:rFonts w:ascii="Arial" w:hAnsi="Arial" w:cs="Arial"/>
            <w:sz w:val="24"/>
            <w:szCs w:val="24"/>
          </w:rPr>
          <w:delText>à</w:delText>
        </w:r>
      </w:del>
      <w:ins w:id="11" w:author="Lucas Diniz Tavares" w:date="2020-05-28T20:34:00Z">
        <w:r w:rsidR="00234A28">
          <w:rPr>
            <w:rFonts w:ascii="Arial" w:hAnsi="Arial" w:cs="Arial"/>
            <w:sz w:val="24"/>
            <w:szCs w:val="24"/>
          </w:rPr>
          <w:t>a</w:t>
        </w:r>
      </w:ins>
      <w:r w:rsidR="00545574">
        <w:rPr>
          <w:rFonts w:ascii="Arial" w:hAnsi="Arial" w:cs="Arial"/>
          <w:sz w:val="24"/>
          <w:szCs w:val="24"/>
        </w:rPr>
        <w:t xml:space="preserve"> um menor custo, no menor tempo possível. </w:t>
      </w:r>
    </w:p>
    <w:p w14:paraId="12B61988" w14:textId="57B5A07E" w:rsidR="00545574" w:rsidDel="00234A28" w:rsidRDefault="00545574" w:rsidP="00C33574">
      <w:pPr>
        <w:ind w:firstLine="708"/>
        <w:rPr>
          <w:del w:id="12" w:author="Lucas Diniz Tavares" w:date="2020-05-28T20:33:00Z"/>
          <w:rFonts w:ascii="Arial" w:hAnsi="Arial" w:cs="Arial"/>
          <w:sz w:val="24"/>
          <w:szCs w:val="24"/>
        </w:rPr>
      </w:pPr>
    </w:p>
    <w:p w14:paraId="2790F52A" w14:textId="18BE7C39" w:rsidR="00545574" w:rsidRDefault="00545574" w:rsidP="00C33574">
      <w:pPr>
        <w:ind w:firstLine="708"/>
        <w:rPr>
          <w:rFonts w:ascii="Arial" w:hAnsi="Arial" w:cs="Arial"/>
          <w:sz w:val="24"/>
          <w:szCs w:val="24"/>
        </w:rPr>
      </w:pPr>
      <w:del w:id="13" w:author="Lucas Diniz Tavares" w:date="2020-05-28T20:34:00Z">
        <w:r w:rsidDel="00234A28">
          <w:rPr>
            <w:rFonts w:ascii="Arial" w:hAnsi="Arial" w:cs="Arial"/>
            <w:sz w:val="24"/>
            <w:szCs w:val="24"/>
          </w:rPr>
          <w:delText>Não à toa</w:delText>
        </w:r>
      </w:del>
      <w:ins w:id="14" w:author="Lucas Diniz Tavares" w:date="2020-05-28T20:34:00Z">
        <w:r w:rsidR="00234A28">
          <w:rPr>
            <w:rFonts w:ascii="Arial" w:hAnsi="Arial" w:cs="Arial"/>
            <w:sz w:val="24"/>
            <w:szCs w:val="24"/>
          </w:rPr>
          <w:t>Assim</w:t>
        </w:r>
      </w:ins>
      <w:r>
        <w:rPr>
          <w:rFonts w:ascii="Arial" w:hAnsi="Arial" w:cs="Arial"/>
          <w:sz w:val="24"/>
          <w:szCs w:val="24"/>
        </w:rPr>
        <w:t>, hoje existem diversas empresas</w:t>
      </w:r>
      <w:del w:id="15" w:author="Lucas Diniz Tavares" w:date="2020-05-28T20:34:00Z">
        <w:r w:rsidDel="00234A28">
          <w:rPr>
            <w:rFonts w:ascii="Arial" w:hAnsi="Arial" w:cs="Arial"/>
            <w:sz w:val="24"/>
            <w:szCs w:val="24"/>
          </w:rPr>
          <w:delText xml:space="preserve"> no ramo</w:delText>
        </w:r>
      </w:del>
      <w:r>
        <w:rPr>
          <w:rFonts w:ascii="Arial" w:hAnsi="Arial" w:cs="Arial"/>
          <w:sz w:val="24"/>
          <w:szCs w:val="24"/>
        </w:rPr>
        <w:t xml:space="preserve"> oferecendo soluções em automações. Pode</w:t>
      </w:r>
      <w:del w:id="16" w:author="Lucas Diniz Tavares" w:date="2020-05-28T20:34:00Z">
        <w:r w:rsidDel="00234A28">
          <w:rPr>
            <w:rFonts w:ascii="Arial" w:hAnsi="Arial" w:cs="Arial"/>
            <w:sz w:val="24"/>
            <w:szCs w:val="24"/>
          </w:rPr>
          <w:delText>mo</w:delText>
        </w:r>
      </w:del>
      <w:ins w:id="17" w:author="Lucas Diniz Tavares" w:date="2020-05-28T20:34:00Z">
        <w:r w:rsidR="00234A28">
          <w:rPr>
            <w:rFonts w:ascii="Arial" w:hAnsi="Arial" w:cs="Arial"/>
            <w:sz w:val="24"/>
            <w:szCs w:val="24"/>
          </w:rPr>
          <w:t>-</w:t>
        </w:r>
      </w:ins>
      <w:r>
        <w:rPr>
          <w:rFonts w:ascii="Arial" w:hAnsi="Arial" w:cs="Arial"/>
          <w:sz w:val="24"/>
          <w:szCs w:val="24"/>
        </w:rPr>
        <w:t>s</w:t>
      </w:r>
      <w:ins w:id="18" w:author="Lucas Diniz Tavares" w:date="2020-05-28T20:34:00Z">
        <w:r w:rsidR="00234A28">
          <w:rPr>
            <w:rFonts w:ascii="Arial" w:hAnsi="Arial" w:cs="Arial"/>
            <w:sz w:val="24"/>
            <w:szCs w:val="24"/>
          </w:rPr>
          <w:t>e</w:t>
        </w:r>
      </w:ins>
      <w:r>
        <w:rPr>
          <w:rFonts w:ascii="Arial" w:hAnsi="Arial" w:cs="Arial"/>
          <w:sz w:val="24"/>
          <w:szCs w:val="24"/>
        </w:rPr>
        <w:t xml:space="preserve"> citar, como exemplo: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AutomationEdge</w:t>
      </w:r>
      <w:proofErr w:type="spellEnd"/>
      <w:r w:rsidRPr="00545574">
        <w:rPr>
          <w:rFonts w:ascii="Arial" w:hAnsi="Arial" w:cs="Arial"/>
          <w:i/>
          <w:iCs/>
          <w:sz w:val="24"/>
          <w:szCs w:val="24"/>
        </w:rPr>
        <w:t xml:space="preserve">, Automation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Anywhere</w:t>
      </w:r>
      <w:proofErr w:type="spellEnd"/>
      <w:r w:rsidRPr="00545574">
        <w:rPr>
          <w:rFonts w:ascii="Arial" w:hAnsi="Arial" w:cs="Arial"/>
          <w:i/>
          <w:iCs/>
          <w:sz w:val="24"/>
          <w:szCs w:val="24"/>
        </w:rPr>
        <w:t xml:space="preserve">, Blue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Prism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. </w:t>
      </w:r>
      <w:del w:id="19" w:author="Lucas Diniz Tavares" w:date="2020-05-28T20:34:00Z">
        <w:r w:rsidRPr="00545574" w:rsidDel="00234A28">
          <w:rPr>
            <w:rFonts w:ascii="Arial" w:hAnsi="Arial" w:cs="Arial"/>
            <w:sz w:val="24"/>
            <w:szCs w:val="24"/>
          </w:rPr>
          <w:delText>Temos</w:delText>
        </w:r>
        <w:r w:rsidDel="00234A28">
          <w:rPr>
            <w:rFonts w:ascii="Arial" w:hAnsi="Arial" w:cs="Arial"/>
            <w:sz w:val="24"/>
            <w:szCs w:val="24"/>
          </w:rPr>
          <w:delText xml:space="preserve"> </w:delText>
        </w:r>
      </w:del>
      <w:ins w:id="20" w:author="Lucas Diniz Tavares" w:date="2020-05-28T20:34:00Z">
        <w:r w:rsidR="00234A28">
          <w:rPr>
            <w:rFonts w:ascii="Arial" w:hAnsi="Arial" w:cs="Arial"/>
            <w:sz w:val="24"/>
            <w:szCs w:val="24"/>
          </w:rPr>
          <w:t xml:space="preserve">Existe, </w:t>
        </w:r>
      </w:ins>
      <w:r>
        <w:rPr>
          <w:rFonts w:ascii="Arial" w:hAnsi="Arial" w:cs="Arial"/>
          <w:sz w:val="24"/>
          <w:szCs w:val="24"/>
        </w:rPr>
        <w:t>também</w:t>
      </w:r>
      <w:ins w:id="21" w:author="Lucas Diniz Tavares" w:date="2020-05-28T20:34:00Z">
        <w:r w:rsidR="00234A28">
          <w:rPr>
            <w:rFonts w:ascii="Arial" w:hAnsi="Arial" w:cs="Arial"/>
            <w:sz w:val="24"/>
            <w:szCs w:val="24"/>
          </w:rPr>
          <w:t>,</w:t>
        </w:r>
      </w:ins>
      <w:r>
        <w:rPr>
          <w:rFonts w:ascii="Arial" w:hAnsi="Arial" w:cs="Arial"/>
          <w:sz w:val="24"/>
          <w:szCs w:val="24"/>
        </w:rPr>
        <w:t xml:space="preserve"> a linguagem de programação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AutoHotKey</w:t>
      </w:r>
      <w:proofErr w:type="spellEnd"/>
      <w:r>
        <w:rPr>
          <w:rFonts w:ascii="Arial" w:hAnsi="Arial" w:cs="Arial"/>
          <w:sz w:val="24"/>
          <w:szCs w:val="24"/>
        </w:rPr>
        <w:t xml:space="preserve">, gratuita, </w:t>
      </w:r>
      <w:del w:id="22" w:author="Lucas Diniz Tavares" w:date="2020-05-28T20:34:00Z">
        <w:r w:rsidDel="00234A28">
          <w:rPr>
            <w:rFonts w:ascii="Arial" w:hAnsi="Arial" w:cs="Arial"/>
            <w:sz w:val="24"/>
            <w:szCs w:val="24"/>
          </w:rPr>
          <w:delText xml:space="preserve">onde </w:delText>
        </w:r>
      </w:del>
      <w:ins w:id="23" w:author="Lucas Diniz Tavares" w:date="2020-05-28T20:34:00Z">
        <w:r w:rsidR="00234A28">
          <w:rPr>
            <w:rFonts w:ascii="Arial" w:hAnsi="Arial" w:cs="Arial"/>
            <w:sz w:val="24"/>
            <w:szCs w:val="24"/>
          </w:rPr>
          <w:t xml:space="preserve">na qual </w:t>
        </w:r>
      </w:ins>
      <w:r>
        <w:rPr>
          <w:rFonts w:ascii="Arial" w:hAnsi="Arial" w:cs="Arial"/>
          <w:sz w:val="24"/>
          <w:szCs w:val="24"/>
        </w:rPr>
        <w:t>pode</w:t>
      </w:r>
      <w:del w:id="24" w:author="Lucas Diniz Tavares" w:date="2020-05-28T20:35:00Z">
        <w:r w:rsidDel="00234A28">
          <w:rPr>
            <w:rFonts w:ascii="Arial" w:hAnsi="Arial" w:cs="Arial"/>
            <w:sz w:val="24"/>
            <w:szCs w:val="24"/>
          </w:rPr>
          <w:delText>mo</w:delText>
        </w:r>
      </w:del>
      <w:ins w:id="25" w:author="Lucas Diniz Tavares" w:date="2020-05-28T20:35:00Z">
        <w:r w:rsidR="00234A28">
          <w:rPr>
            <w:rFonts w:ascii="Arial" w:hAnsi="Arial" w:cs="Arial"/>
            <w:sz w:val="24"/>
            <w:szCs w:val="24"/>
          </w:rPr>
          <w:t>-</w:t>
        </w:r>
      </w:ins>
      <w:r>
        <w:rPr>
          <w:rFonts w:ascii="Arial" w:hAnsi="Arial" w:cs="Arial"/>
          <w:sz w:val="24"/>
          <w:szCs w:val="24"/>
        </w:rPr>
        <w:t>s</w:t>
      </w:r>
      <w:ins w:id="26" w:author="Lucas Diniz Tavares" w:date="2020-05-28T20:35:00Z">
        <w:r w:rsidR="00234A28">
          <w:rPr>
            <w:rFonts w:ascii="Arial" w:hAnsi="Arial" w:cs="Arial"/>
            <w:sz w:val="24"/>
            <w:szCs w:val="24"/>
          </w:rPr>
          <w:t>e</w:t>
        </w:r>
      </w:ins>
      <w:r>
        <w:rPr>
          <w:rFonts w:ascii="Arial" w:hAnsi="Arial" w:cs="Arial"/>
          <w:sz w:val="24"/>
          <w:szCs w:val="24"/>
        </w:rPr>
        <w:t xml:space="preserve"> escrever diversos tipos de </w:t>
      </w:r>
      <w:r w:rsidRPr="00234A28">
        <w:rPr>
          <w:rFonts w:ascii="Arial" w:hAnsi="Arial" w:cs="Arial"/>
          <w:i/>
          <w:sz w:val="24"/>
          <w:szCs w:val="24"/>
          <w:rPrChange w:id="27" w:author="Lucas Diniz Tavares" w:date="2020-05-28T20:35:00Z">
            <w:rPr>
              <w:rFonts w:ascii="Arial" w:hAnsi="Arial" w:cs="Arial"/>
              <w:sz w:val="24"/>
              <w:szCs w:val="24"/>
            </w:rPr>
          </w:rPrChange>
        </w:rPr>
        <w:t>scripts</w:t>
      </w:r>
      <w:r>
        <w:rPr>
          <w:rFonts w:ascii="Arial" w:hAnsi="Arial" w:cs="Arial"/>
          <w:sz w:val="24"/>
          <w:szCs w:val="24"/>
        </w:rPr>
        <w:t xml:space="preserve"> e soluções para Windows de forma incrivelmente rápida</w:t>
      </w:r>
      <w:ins w:id="28" w:author="Lucas Diniz Tavares" w:date="2020-05-28T20:35:00Z">
        <w:r w:rsidR="00234A28">
          <w:rPr>
            <w:rFonts w:ascii="Arial" w:hAnsi="Arial" w:cs="Arial"/>
            <w:sz w:val="24"/>
            <w:szCs w:val="24"/>
          </w:rPr>
          <w:t xml:space="preserve"> </w:t>
        </w:r>
        <w:r w:rsidR="00234A28">
          <w:rPr>
            <w:rFonts w:ascii="Arial" w:hAnsi="Arial" w:cs="Arial"/>
            <w:color w:val="FF0000"/>
            <w:sz w:val="24"/>
            <w:szCs w:val="24"/>
          </w:rPr>
          <w:t>(AUTOR, ANO)</w:t>
        </w:r>
      </w:ins>
      <w:r>
        <w:rPr>
          <w:rFonts w:ascii="Arial" w:hAnsi="Arial" w:cs="Arial"/>
          <w:sz w:val="24"/>
          <w:szCs w:val="24"/>
        </w:rPr>
        <w:t>.</w:t>
      </w:r>
    </w:p>
    <w:p w14:paraId="42CB289B" w14:textId="5EB04DED" w:rsidR="00EA1848" w:rsidDel="00234A28" w:rsidRDefault="00EA1848" w:rsidP="00C33574">
      <w:pPr>
        <w:ind w:firstLine="708"/>
        <w:rPr>
          <w:del w:id="29" w:author="Lucas Diniz Tavares" w:date="2020-05-28T20:35:00Z"/>
          <w:rFonts w:ascii="Arial" w:hAnsi="Arial" w:cs="Arial"/>
          <w:sz w:val="24"/>
          <w:szCs w:val="24"/>
        </w:rPr>
      </w:pPr>
    </w:p>
    <w:p w14:paraId="16478577" w14:textId="788E43BA" w:rsidR="00EA1848" w:rsidRDefault="00EA1848" w:rsidP="00C3357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sistema ERP SAP</w:t>
      </w:r>
      <w:del w:id="30" w:author="Lucas Diniz Tavares" w:date="2020-05-28T20:35:00Z">
        <w:r w:rsidDel="00234A28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</w:t>
      </w:r>
      <w:del w:id="31" w:author="Lucas Diniz Tavares" w:date="2020-05-28T20:35:00Z">
        <w:r w:rsidDel="00234A28">
          <w:rPr>
            <w:rFonts w:ascii="Arial" w:hAnsi="Arial" w:cs="Arial"/>
            <w:sz w:val="24"/>
            <w:szCs w:val="24"/>
          </w:rPr>
          <w:delText xml:space="preserve">temos </w:delText>
        </w:r>
      </w:del>
      <w:ins w:id="32" w:author="Lucas Diniz Tavares" w:date="2020-05-28T20:35:00Z">
        <w:r w:rsidR="00234A28">
          <w:rPr>
            <w:rFonts w:ascii="Arial" w:hAnsi="Arial" w:cs="Arial"/>
            <w:sz w:val="24"/>
            <w:szCs w:val="24"/>
          </w:rPr>
          <w:t xml:space="preserve">existem </w:t>
        </w:r>
      </w:ins>
      <w:r>
        <w:rPr>
          <w:rFonts w:ascii="Arial" w:hAnsi="Arial" w:cs="Arial"/>
          <w:sz w:val="24"/>
          <w:szCs w:val="24"/>
        </w:rPr>
        <w:t xml:space="preserve">ferramentas nativas que permitem a gravação de </w:t>
      </w:r>
      <w:proofErr w:type="gramStart"/>
      <w:r>
        <w:rPr>
          <w:rFonts w:ascii="Arial" w:hAnsi="Arial" w:cs="Arial"/>
          <w:sz w:val="24"/>
          <w:szCs w:val="24"/>
        </w:rPr>
        <w:t>pequenas macros</w:t>
      </w:r>
      <w:proofErr w:type="gramEnd"/>
      <w:r>
        <w:rPr>
          <w:rFonts w:ascii="Arial" w:hAnsi="Arial" w:cs="Arial"/>
          <w:sz w:val="24"/>
          <w:szCs w:val="24"/>
        </w:rPr>
        <w:t xml:space="preserve"> (rotinas), </w:t>
      </w:r>
      <w:r w:rsidR="00022F70">
        <w:rPr>
          <w:rFonts w:ascii="Arial" w:hAnsi="Arial" w:cs="Arial"/>
          <w:sz w:val="24"/>
          <w:szCs w:val="24"/>
        </w:rPr>
        <w:t>que depois podem ser executadas repetidas vezes</w:t>
      </w:r>
      <w:ins w:id="33" w:author="Lucas Diniz Tavares" w:date="2020-05-28T20:36:00Z">
        <w:r w:rsidR="00234A28">
          <w:rPr>
            <w:rFonts w:ascii="Arial" w:hAnsi="Arial" w:cs="Arial"/>
            <w:sz w:val="24"/>
            <w:szCs w:val="24"/>
          </w:rPr>
          <w:t>,</w:t>
        </w:r>
      </w:ins>
      <w:r w:rsidR="00022F70">
        <w:rPr>
          <w:rFonts w:ascii="Arial" w:hAnsi="Arial" w:cs="Arial"/>
          <w:sz w:val="24"/>
          <w:szCs w:val="24"/>
        </w:rPr>
        <w:t xml:space="preserve"> aumentando assim a eficiência de um processo. Tais </w:t>
      </w:r>
      <w:r w:rsidR="00022F70" w:rsidRPr="00234A28">
        <w:rPr>
          <w:rFonts w:ascii="Arial" w:hAnsi="Arial" w:cs="Arial"/>
          <w:i/>
          <w:sz w:val="24"/>
          <w:szCs w:val="24"/>
          <w:rPrChange w:id="34" w:author="Lucas Diniz Tavares" w:date="2020-05-28T20:36:00Z">
            <w:rPr>
              <w:rFonts w:ascii="Arial" w:hAnsi="Arial" w:cs="Arial"/>
              <w:sz w:val="24"/>
              <w:szCs w:val="24"/>
            </w:rPr>
          </w:rPrChange>
        </w:rPr>
        <w:t>scripts</w:t>
      </w:r>
      <w:r w:rsidR="00022F70">
        <w:rPr>
          <w:rFonts w:ascii="Arial" w:hAnsi="Arial" w:cs="Arial"/>
          <w:sz w:val="24"/>
          <w:szCs w:val="24"/>
        </w:rPr>
        <w:t xml:space="preserve"> podem ser utilizados tanto de forma nativa, pelo próprio ERP S</w:t>
      </w:r>
      <w:del w:id="35" w:author="Lucas Diniz Tavares" w:date="2020-05-28T20:36:00Z">
        <w:r w:rsidR="00022F70" w:rsidDel="00234A28">
          <w:rPr>
            <w:rFonts w:ascii="Arial" w:hAnsi="Arial" w:cs="Arial"/>
            <w:sz w:val="24"/>
            <w:szCs w:val="24"/>
          </w:rPr>
          <w:delText>ap</w:delText>
        </w:r>
      </w:del>
      <w:ins w:id="36" w:author="Lucas Diniz Tavares" w:date="2020-05-28T20:36:00Z">
        <w:r w:rsidR="00234A28">
          <w:rPr>
            <w:rFonts w:ascii="Arial" w:hAnsi="Arial" w:cs="Arial"/>
            <w:sz w:val="24"/>
            <w:szCs w:val="24"/>
          </w:rPr>
          <w:t>AP,</w:t>
        </w:r>
      </w:ins>
      <w:r w:rsidR="00022F70">
        <w:rPr>
          <w:rFonts w:ascii="Arial" w:hAnsi="Arial" w:cs="Arial"/>
          <w:sz w:val="24"/>
          <w:szCs w:val="24"/>
        </w:rPr>
        <w:t xml:space="preserve"> quanto por linguagens alternativas, como </w:t>
      </w:r>
      <w:proofErr w:type="spellStart"/>
      <w:r w:rsidR="00022F70" w:rsidRPr="00022F70">
        <w:rPr>
          <w:rFonts w:ascii="Arial" w:hAnsi="Arial" w:cs="Arial"/>
          <w:i/>
          <w:iCs/>
          <w:sz w:val="24"/>
          <w:szCs w:val="24"/>
        </w:rPr>
        <w:t>Autohotkey</w:t>
      </w:r>
      <w:proofErr w:type="spellEnd"/>
      <w:r w:rsidR="00022F70">
        <w:rPr>
          <w:rFonts w:ascii="Arial" w:hAnsi="Arial" w:cs="Arial"/>
          <w:sz w:val="24"/>
          <w:szCs w:val="24"/>
        </w:rPr>
        <w:t xml:space="preserve">, </w:t>
      </w:r>
      <w:r w:rsidR="00022F70" w:rsidRPr="00022F70">
        <w:rPr>
          <w:rFonts w:ascii="Arial" w:hAnsi="Arial" w:cs="Arial"/>
          <w:i/>
          <w:iCs/>
          <w:sz w:val="24"/>
          <w:szCs w:val="24"/>
        </w:rPr>
        <w:t>VBA</w:t>
      </w:r>
      <w:r w:rsidR="0002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2F70" w:rsidRPr="00022F70">
        <w:rPr>
          <w:rFonts w:ascii="Arial" w:hAnsi="Arial" w:cs="Arial"/>
          <w:i/>
          <w:iCs/>
          <w:sz w:val="24"/>
          <w:szCs w:val="24"/>
        </w:rPr>
        <w:t>Blueprism</w:t>
      </w:r>
      <w:proofErr w:type="spellEnd"/>
      <w:r w:rsidR="00022F70" w:rsidRPr="00022F7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22F70" w:rsidRPr="00022F70">
        <w:rPr>
          <w:rFonts w:ascii="Arial" w:hAnsi="Arial" w:cs="Arial"/>
          <w:i/>
          <w:iCs/>
          <w:sz w:val="24"/>
          <w:szCs w:val="24"/>
        </w:rPr>
        <w:t>solutions</w:t>
      </w:r>
      <w:proofErr w:type="spellEnd"/>
      <w:r w:rsidR="00022F70">
        <w:rPr>
          <w:rFonts w:ascii="Arial" w:hAnsi="Arial" w:cs="Arial"/>
          <w:sz w:val="24"/>
          <w:szCs w:val="24"/>
        </w:rPr>
        <w:t>, entre outras.</w:t>
      </w:r>
    </w:p>
    <w:p w14:paraId="0B606A03" w14:textId="04C92445" w:rsidR="00022F70" w:rsidDel="00234A28" w:rsidRDefault="00022F70" w:rsidP="00C33574">
      <w:pPr>
        <w:ind w:firstLine="708"/>
        <w:rPr>
          <w:del w:id="37" w:author="Lucas Diniz Tavares" w:date="2020-05-28T20:36:00Z"/>
          <w:rFonts w:ascii="Arial" w:hAnsi="Arial" w:cs="Arial"/>
          <w:sz w:val="24"/>
          <w:szCs w:val="24"/>
        </w:rPr>
      </w:pPr>
    </w:p>
    <w:p w14:paraId="16E14493" w14:textId="522C6754" w:rsidR="00022F70" w:rsidRDefault="00022F70" w:rsidP="00C3357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das muitas vantagens claras no uso de soluções automáticas como as </w:t>
      </w:r>
      <w:ins w:id="38" w:author="Lucas Diniz Tavares" w:date="2020-05-29T09:59:00Z">
        <w:r w:rsidR="001C4FE8">
          <w:rPr>
            <w:rFonts w:ascii="Arial" w:hAnsi="Arial" w:cs="Arial"/>
            <w:sz w:val="24"/>
            <w:szCs w:val="24"/>
          </w:rPr>
          <w:t xml:space="preserve">já </w:t>
        </w:r>
      </w:ins>
      <w:r>
        <w:rPr>
          <w:rFonts w:ascii="Arial" w:hAnsi="Arial" w:cs="Arial"/>
          <w:sz w:val="24"/>
          <w:szCs w:val="24"/>
        </w:rPr>
        <w:t>mencionadas</w:t>
      </w:r>
      <w:del w:id="39" w:author="Lucas Diniz Tavares" w:date="2020-05-29T09:59:00Z">
        <w:r w:rsidDel="001C4FE8">
          <w:rPr>
            <w:rFonts w:ascii="Arial" w:hAnsi="Arial" w:cs="Arial"/>
            <w:sz w:val="24"/>
            <w:szCs w:val="24"/>
          </w:rPr>
          <w:delText xml:space="preserve"> acima</w:delText>
        </w:r>
      </w:del>
      <w:r>
        <w:rPr>
          <w:rFonts w:ascii="Arial" w:hAnsi="Arial" w:cs="Arial"/>
          <w:sz w:val="24"/>
          <w:szCs w:val="24"/>
        </w:rPr>
        <w:t xml:space="preserve">, é preciso cuidado na implementação de tais produtos. É preciso considerar, por exemplo, perguntas como: </w:t>
      </w:r>
    </w:p>
    <w:p w14:paraId="1C4AF7DF" w14:textId="58E145B5" w:rsidR="00022F70" w:rsidRDefault="00022F70" w:rsidP="00022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será o </w:t>
      </w:r>
      <w:r w:rsidRPr="001C4FE8">
        <w:rPr>
          <w:rFonts w:ascii="Arial" w:hAnsi="Arial" w:cs="Arial"/>
          <w:i/>
          <w:sz w:val="24"/>
          <w:szCs w:val="24"/>
          <w:rPrChange w:id="40" w:author="Lucas Diniz Tavares" w:date="2020-05-29T09:59:00Z">
            <w:rPr>
              <w:rFonts w:ascii="Arial" w:hAnsi="Arial" w:cs="Arial"/>
              <w:sz w:val="24"/>
              <w:szCs w:val="24"/>
            </w:rPr>
          </w:rPrChange>
        </w:rPr>
        <w:t>trigger</w:t>
      </w:r>
      <w:r>
        <w:rPr>
          <w:rFonts w:ascii="Arial" w:hAnsi="Arial" w:cs="Arial"/>
          <w:sz w:val="24"/>
          <w:szCs w:val="24"/>
        </w:rPr>
        <w:t xml:space="preserve"> do meu processo?</w:t>
      </w:r>
    </w:p>
    <w:p w14:paraId="553C1F32" w14:textId="4DB31B12" w:rsidR="00022F70" w:rsidRDefault="00022F70" w:rsidP="00022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é um processo completamente autônomo ou dependerá da interferência de um ser humano?</w:t>
      </w:r>
    </w:p>
    <w:p w14:paraId="6B225CA6" w14:textId="0C84DC68" w:rsidR="00022F70" w:rsidRDefault="00022F70" w:rsidP="00022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Quais são os riscos para processo? Riscos de </w:t>
      </w:r>
      <w:proofErr w:type="spellStart"/>
      <w:r w:rsidRPr="001C4FE8">
        <w:rPr>
          <w:rFonts w:ascii="Arial" w:hAnsi="Arial" w:cs="Arial"/>
          <w:i/>
          <w:sz w:val="24"/>
          <w:szCs w:val="24"/>
          <w:rPrChange w:id="41" w:author="Lucas Diniz Tavares" w:date="2020-05-29T09:59:00Z">
            <w:rPr>
              <w:rFonts w:ascii="Arial" w:hAnsi="Arial" w:cs="Arial"/>
              <w:sz w:val="24"/>
              <w:szCs w:val="24"/>
            </w:rPr>
          </w:rPrChange>
        </w:rPr>
        <w:t>compliance</w:t>
      </w:r>
      <w:proofErr w:type="spellEnd"/>
      <w:r w:rsidR="00FC62AA">
        <w:rPr>
          <w:rFonts w:ascii="Arial" w:hAnsi="Arial" w:cs="Arial"/>
          <w:sz w:val="24"/>
          <w:szCs w:val="24"/>
        </w:rPr>
        <w:t>, financeiros, perda de dados</w:t>
      </w:r>
      <w:ins w:id="42" w:author="Lucas Diniz Tavares" w:date="2020-05-29T10:00:00Z">
        <w:r w:rsidR="001C4FE8">
          <w:rPr>
            <w:rFonts w:ascii="Arial" w:hAnsi="Arial" w:cs="Arial"/>
            <w:sz w:val="24"/>
            <w:szCs w:val="24"/>
          </w:rPr>
          <w:t>?</w:t>
        </w:r>
      </w:ins>
    </w:p>
    <w:p w14:paraId="152594CB" w14:textId="0AF9643D" w:rsidR="00FC62AA" w:rsidRDefault="00FC62AA" w:rsidP="00022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feita manutenção, quando necessário?</w:t>
      </w:r>
    </w:p>
    <w:p w14:paraId="71C0A11A" w14:textId="33811B8C" w:rsidR="00FC62AA" w:rsidDel="00234A28" w:rsidRDefault="00FC62AA" w:rsidP="00FC62AA">
      <w:pPr>
        <w:rPr>
          <w:del w:id="43" w:author="Lucas Diniz Tavares" w:date="2020-05-28T20:36:00Z"/>
          <w:rFonts w:ascii="Arial" w:hAnsi="Arial" w:cs="Arial"/>
          <w:sz w:val="24"/>
          <w:szCs w:val="24"/>
        </w:rPr>
      </w:pPr>
    </w:p>
    <w:p w14:paraId="2283C3C1" w14:textId="600841EB" w:rsidR="00FC62AA" w:rsidRDefault="00FC62AA" w:rsidP="00FC62A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considerar</w:t>
      </w:r>
      <w:ins w:id="44" w:author="Lucas Diniz Tavares" w:date="2020-05-29T09:58:00Z">
        <w:r w:rsidR="001C4FE8">
          <w:rPr>
            <w:rFonts w:ascii="Arial" w:hAnsi="Arial" w:cs="Arial"/>
            <w:sz w:val="24"/>
            <w:szCs w:val="24"/>
          </w:rPr>
          <w:t>,</w:t>
        </w:r>
      </w:ins>
      <w:r>
        <w:rPr>
          <w:rFonts w:ascii="Arial" w:hAnsi="Arial" w:cs="Arial"/>
          <w:sz w:val="24"/>
          <w:szCs w:val="24"/>
        </w:rPr>
        <w:t xml:space="preserve"> também</w:t>
      </w:r>
      <w:ins w:id="45" w:author="Lucas Diniz Tavares" w:date="2020-05-29T09:58:00Z">
        <w:r w:rsidR="001C4FE8">
          <w:rPr>
            <w:rFonts w:ascii="Arial" w:hAnsi="Arial" w:cs="Arial"/>
            <w:sz w:val="24"/>
            <w:szCs w:val="24"/>
          </w:rPr>
          <w:t>,</w:t>
        </w:r>
      </w:ins>
      <w:r>
        <w:rPr>
          <w:rFonts w:ascii="Arial" w:hAnsi="Arial" w:cs="Arial"/>
          <w:sz w:val="24"/>
          <w:szCs w:val="24"/>
        </w:rPr>
        <w:t xml:space="preserve"> a maturidade do processo que se deseja automatizar. É necessário ter em mente que, em geral, soluções como automações de rotinas Windows não lidam bem com mudanças no processo. Isto por que todo o processo é feito em forma de um </w:t>
      </w:r>
      <w:r w:rsidRPr="001C4FE8">
        <w:rPr>
          <w:rFonts w:ascii="Arial" w:hAnsi="Arial" w:cs="Arial"/>
          <w:i/>
          <w:sz w:val="24"/>
          <w:szCs w:val="24"/>
          <w:rPrChange w:id="46" w:author="Lucas Diniz Tavares" w:date="2020-05-29T10:00:00Z">
            <w:rPr>
              <w:rFonts w:ascii="Arial" w:hAnsi="Arial" w:cs="Arial"/>
              <w:sz w:val="24"/>
              <w:szCs w:val="24"/>
            </w:rPr>
          </w:rPrChange>
        </w:rPr>
        <w:t>script</w:t>
      </w:r>
      <w:r>
        <w:rPr>
          <w:rFonts w:ascii="Arial" w:hAnsi="Arial" w:cs="Arial"/>
          <w:sz w:val="24"/>
          <w:szCs w:val="24"/>
        </w:rPr>
        <w:t xml:space="preserve">. Mudanças no </w:t>
      </w:r>
      <w:r>
        <w:rPr>
          <w:rFonts w:ascii="Arial" w:hAnsi="Arial" w:cs="Arial"/>
          <w:sz w:val="24"/>
          <w:szCs w:val="24"/>
        </w:rPr>
        <w:lastRenderedPageBreak/>
        <w:t>processo não previstas poderão ocasionar erros e a paralisação do processo. Por isso</w:t>
      </w:r>
      <w:ins w:id="47" w:author="Lucas Diniz Tavares" w:date="2020-05-29T10:00:00Z">
        <w:r w:rsidR="001C4FE8">
          <w:rPr>
            <w:rFonts w:ascii="Arial" w:hAnsi="Arial" w:cs="Arial"/>
            <w:sz w:val="24"/>
            <w:szCs w:val="24"/>
          </w:rPr>
          <w:t>,</w:t>
        </w:r>
      </w:ins>
      <w:r>
        <w:rPr>
          <w:rFonts w:ascii="Arial" w:hAnsi="Arial" w:cs="Arial"/>
          <w:sz w:val="24"/>
          <w:szCs w:val="24"/>
        </w:rPr>
        <w:t xml:space="preserve"> é de suma importância analisar se o processo a ser automatizado em questão está bem estabelecido e não sofrerá grandes mudanças futuras.</w:t>
      </w:r>
    </w:p>
    <w:p w14:paraId="294581D2" w14:textId="37D5C0CB" w:rsidR="00FC62AA" w:rsidDel="001C4FE8" w:rsidRDefault="00FC62AA" w:rsidP="00FC62AA">
      <w:pPr>
        <w:ind w:firstLine="708"/>
        <w:rPr>
          <w:del w:id="48" w:author="Lucas Diniz Tavares" w:date="2020-05-29T10:01:00Z"/>
          <w:rFonts w:ascii="Arial" w:hAnsi="Arial" w:cs="Arial"/>
          <w:sz w:val="24"/>
          <w:szCs w:val="24"/>
        </w:rPr>
      </w:pPr>
    </w:p>
    <w:p w14:paraId="4216AB31" w14:textId="2F8DCFDC" w:rsidR="00FC62AA" w:rsidRDefault="00FC62AA" w:rsidP="00FC6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neste contexto que </w:t>
      </w:r>
      <w:ins w:id="49" w:author="Lucas Diniz Tavares" w:date="2020-05-29T10:01:00Z">
        <w:r w:rsidR="001C4FE8">
          <w:rPr>
            <w:rFonts w:ascii="Arial" w:hAnsi="Arial" w:cs="Arial"/>
            <w:sz w:val="24"/>
            <w:szCs w:val="24"/>
          </w:rPr>
          <w:t xml:space="preserve">se </w:t>
        </w:r>
      </w:ins>
      <w:r>
        <w:rPr>
          <w:rFonts w:ascii="Arial" w:hAnsi="Arial" w:cs="Arial"/>
          <w:sz w:val="24"/>
          <w:szCs w:val="24"/>
        </w:rPr>
        <w:t>observa</w:t>
      </w:r>
      <w:del w:id="50" w:author="Lucas Diniz Tavares" w:date="2020-05-29T10:01:00Z">
        <w:r w:rsidDel="001C4FE8">
          <w:rPr>
            <w:rFonts w:ascii="Arial" w:hAnsi="Arial" w:cs="Arial"/>
            <w:sz w:val="24"/>
            <w:szCs w:val="24"/>
          </w:rPr>
          <w:delText xml:space="preserve">mos </w:delText>
        </w:r>
      </w:del>
      <w:ins w:id="51" w:author="Lucas Diniz Tavares" w:date="2020-05-29T10:01:00Z">
        <w:r w:rsidR="001C4FE8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 xml:space="preserve">o grande potencial oferecido pela inteligência artificial. Segundo </w:t>
      </w:r>
      <w:del w:id="52" w:author="Lucas Diniz Tavares" w:date="2020-05-29T10:02:00Z">
        <w:r w:rsidDel="001C4FE8">
          <w:rPr>
            <w:rFonts w:ascii="Arial" w:hAnsi="Arial" w:cs="Arial"/>
            <w:sz w:val="24"/>
            <w:szCs w:val="24"/>
          </w:rPr>
          <w:delText xml:space="preserve">observamos no artigo </w:delText>
        </w:r>
        <w:r w:rsidRPr="007C5B68" w:rsidDel="001C4FE8">
          <w:rPr>
            <w:rFonts w:ascii="Arial" w:hAnsi="Arial" w:cs="Arial"/>
            <w:i/>
            <w:iCs/>
            <w:sz w:val="24"/>
            <w:szCs w:val="24"/>
          </w:rPr>
          <w:delText>Robotic Process Automation</w:delText>
        </w:r>
      </w:del>
      <w:ins w:id="53" w:author="Lucas Diniz Tavares" w:date="2020-05-29T10:02:00Z">
        <w:r w:rsidR="001C4FE8">
          <w:rPr>
            <w:rFonts w:ascii="Arial" w:hAnsi="Arial" w:cs="Arial"/>
            <w:color w:val="FF0000"/>
            <w:sz w:val="24"/>
            <w:szCs w:val="24"/>
          </w:rPr>
          <w:t>Autor (ANO)</w:t>
        </w:r>
      </w:ins>
      <w:r>
        <w:rPr>
          <w:rFonts w:ascii="Arial" w:hAnsi="Arial" w:cs="Arial"/>
          <w:sz w:val="24"/>
          <w:szCs w:val="24"/>
        </w:rPr>
        <w:t>, para uma maior adoção de soluções em RPA por parte de grandes empresas, os robôs precisam ser mais inteligentes. Não basta mais apenas realizar a tarefa. É preciso aprender com as mudanças. Segundo o</w:t>
      </w:r>
      <w:ins w:id="54" w:author="Lucas Diniz Tavares" w:date="2020-05-29T10:03:00Z">
        <w:r w:rsidR="001C4FE8">
          <w:rPr>
            <w:rFonts w:ascii="Arial" w:hAnsi="Arial" w:cs="Arial"/>
            <w:sz w:val="24"/>
            <w:szCs w:val="24"/>
          </w:rPr>
          <w:t>s autores ainda</w:t>
        </w:r>
      </w:ins>
      <w:del w:id="55" w:author="Lucas Diniz Tavares" w:date="2020-05-29T10:03:00Z">
        <w:r w:rsidDel="001C4FE8">
          <w:rPr>
            <w:rFonts w:ascii="Arial" w:hAnsi="Arial" w:cs="Arial"/>
            <w:sz w:val="24"/>
            <w:szCs w:val="24"/>
          </w:rPr>
          <w:delText xml:space="preserve"> artigo</w:delText>
        </w:r>
      </w:del>
      <w:r>
        <w:rPr>
          <w:rFonts w:ascii="Arial" w:hAnsi="Arial" w:cs="Arial"/>
          <w:sz w:val="24"/>
          <w:szCs w:val="24"/>
        </w:rPr>
        <w:t>,</w:t>
      </w:r>
      <w:r w:rsidR="00A3078C">
        <w:t xml:space="preserve"> </w:t>
      </w:r>
      <w:r w:rsidR="00A3078C">
        <w:rPr>
          <w:rFonts w:ascii="Arial" w:hAnsi="Arial" w:cs="Arial"/>
          <w:sz w:val="24"/>
          <w:szCs w:val="24"/>
        </w:rPr>
        <w:t>a</w:t>
      </w:r>
      <w:r w:rsidRPr="00FC62AA">
        <w:rPr>
          <w:rFonts w:ascii="Arial" w:hAnsi="Arial" w:cs="Arial"/>
          <w:sz w:val="24"/>
          <w:szCs w:val="24"/>
        </w:rPr>
        <w:t xml:space="preserve"> promessa é que, com o uso das técnicas de Inteligência Artificial (IA) e Aprendizado de Máquina (ML)</w:t>
      </w:r>
      <w:ins w:id="56" w:author="Lucas Diniz Tavares" w:date="2020-05-29T10:03:00Z">
        <w:r w:rsidR="001C4FE8">
          <w:rPr>
            <w:rFonts w:ascii="Arial" w:hAnsi="Arial" w:cs="Arial"/>
            <w:sz w:val="24"/>
            <w:szCs w:val="24"/>
          </w:rPr>
          <w:t>,</w:t>
        </w:r>
      </w:ins>
      <w:del w:id="57" w:author="Lucas Diniz Tavares" w:date="2020-05-29T10:02:00Z">
        <w:r w:rsidRPr="00FC62AA" w:rsidDel="001C4FE8">
          <w:rPr>
            <w:rFonts w:ascii="Arial" w:hAnsi="Arial" w:cs="Arial"/>
            <w:sz w:val="24"/>
            <w:szCs w:val="24"/>
          </w:rPr>
          <w:delText>,</w:delText>
        </w:r>
      </w:del>
      <w:r w:rsidRPr="00FC62AA">
        <w:rPr>
          <w:rFonts w:ascii="Arial" w:hAnsi="Arial" w:cs="Arial"/>
          <w:sz w:val="24"/>
          <w:szCs w:val="24"/>
        </w:rPr>
        <w:t xml:space="preserve"> </w:t>
      </w:r>
      <w:ins w:id="58" w:author="Lucas Diniz Tavares" w:date="2020-05-29T10:03:00Z">
        <w:r w:rsidR="001C4FE8">
          <w:rPr>
            <w:rFonts w:ascii="Arial" w:hAnsi="Arial" w:cs="Arial"/>
            <w:sz w:val="24"/>
            <w:szCs w:val="24"/>
          </w:rPr>
          <w:t>t</w:t>
        </w:r>
      </w:ins>
      <w:del w:id="59" w:author="Lucas Diniz Tavares" w:date="2020-05-29T10:02:00Z">
        <w:r w:rsidRPr="00FC62AA" w:rsidDel="001C4FE8">
          <w:rPr>
            <w:rFonts w:ascii="Arial" w:hAnsi="Arial" w:cs="Arial"/>
            <w:sz w:val="24"/>
            <w:szCs w:val="24"/>
          </w:rPr>
          <w:delText>t</w:delText>
        </w:r>
      </w:del>
      <w:r w:rsidRPr="00FC62AA">
        <w:rPr>
          <w:rFonts w:ascii="Arial" w:hAnsi="Arial" w:cs="Arial"/>
          <w:sz w:val="24"/>
          <w:szCs w:val="24"/>
        </w:rPr>
        <w:t xml:space="preserve">arefas mais complexas e menos definidas possam ser suportadas. Os seres humanos aprendem fazendo e aprendem com um treinador. O objetivo é que as ferramentas RPA </w:t>
      </w:r>
      <w:r w:rsidR="00A3078C">
        <w:rPr>
          <w:rFonts w:ascii="Arial" w:hAnsi="Arial" w:cs="Arial"/>
          <w:sz w:val="24"/>
          <w:szCs w:val="24"/>
        </w:rPr>
        <w:t>possam aprender</w:t>
      </w:r>
      <w:r w:rsidRPr="00FC62AA">
        <w:rPr>
          <w:rFonts w:ascii="Arial" w:hAnsi="Arial" w:cs="Arial"/>
          <w:sz w:val="24"/>
          <w:szCs w:val="24"/>
        </w:rPr>
        <w:t xml:space="preserve"> da mesma maneira.</w:t>
      </w:r>
    </w:p>
    <w:p w14:paraId="754C5FE2" w14:textId="6E6BFD44" w:rsidR="007C5B68" w:rsidDel="001C4FE8" w:rsidRDefault="007C5B68" w:rsidP="00FC62AA">
      <w:pPr>
        <w:rPr>
          <w:del w:id="60" w:author="Lucas Diniz Tavares" w:date="2020-05-29T10:04:00Z"/>
          <w:rFonts w:ascii="Arial" w:hAnsi="Arial" w:cs="Arial"/>
          <w:sz w:val="24"/>
          <w:szCs w:val="24"/>
        </w:rPr>
      </w:pPr>
    </w:p>
    <w:p w14:paraId="337DACA1" w14:textId="690C0F4B" w:rsidR="00337A68" w:rsidRDefault="007C5B68" w:rsidP="00FC6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exemplo interessante </w:t>
      </w:r>
      <w:del w:id="61" w:author="Lucas Diniz Tavares" w:date="2020-05-29T10:04:00Z">
        <w:r w:rsidDel="001C4FE8">
          <w:rPr>
            <w:rFonts w:ascii="Arial" w:hAnsi="Arial" w:cs="Arial"/>
            <w:sz w:val="24"/>
            <w:szCs w:val="24"/>
          </w:rPr>
          <w:delText>à</w:delText>
        </w:r>
      </w:del>
      <w:ins w:id="62" w:author="Lucas Diniz Tavares" w:date="2020-05-29T10:04:00Z">
        <w:r w:rsidR="001C4FE8">
          <w:rPr>
            <w:rFonts w:ascii="Arial" w:hAnsi="Arial" w:cs="Arial"/>
            <w:sz w:val="24"/>
            <w:szCs w:val="24"/>
          </w:rPr>
          <w:t>a</w:t>
        </w:r>
      </w:ins>
      <w:r>
        <w:rPr>
          <w:rFonts w:ascii="Arial" w:hAnsi="Arial" w:cs="Arial"/>
          <w:sz w:val="24"/>
          <w:szCs w:val="24"/>
        </w:rPr>
        <w:t xml:space="preserve"> ser considerado é</w:t>
      </w:r>
      <w:del w:id="63" w:author="Lucas Diniz Tavares" w:date="2020-05-29T10:04:00Z">
        <w:r w:rsidDel="001C4FE8">
          <w:rPr>
            <w:rFonts w:ascii="Arial" w:hAnsi="Arial" w:cs="Arial"/>
            <w:sz w:val="24"/>
            <w:szCs w:val="24"/>
          </w:rPr>
          <w:delText>, por exemplo,</w:delText>
        </w:r>
      </w:del>
      <w:r>
        <w:rPr>
          <w:rFonts w:ascii="Arial" w:hAnsi="Arial" w:cs="Arial"/>
          <w:sz w:val="24"/>
          <w:szCs w:val="24"/>
        </w:rPr>
        <w:t xml:space="preserve"> uma automação que envie </w:t>
      </w:r>
      <w:del w:id="64" w:author="Lucas Diniz Tavares" w:date="2020-05-29T10:04:00Z">
        <w:r w:rsidDel="001C4FE8">
          <w:rPr>
            <w:rFonts w:ascii="Arial" w:hAnsi="Arial" w:cs="Arial"/>
            <w:sz w:val="24"/>
            <w:szCs w:val="24"/>
          </w:rPr>
          <w:delText>à</w:delText>
        </w:r>
      </w:del>
      <w:ins w:id="65" w:author="Lucas Diniz Tavares" w:date="2020-05-29T10:04:00Z">
        <w:r w:rsidR="001C4FE8">
          <w:rPr>
            <w:rFonts w:ascii="Arial" w:hAnsi="Arial" w:cs="Arial"/>
            <w:sz w:val="24"/>
            <w:szCs w:val="24"/>
          </w:rPr>
          <w:t>a</w:t>
        </w:r>
      </w:ins>
      <w:r>
        <w:rPr>
          <w:rFonts w:ascii="Arial" w:hAnsi="Arial" w:cs="Arial"/>
          <w:sz w:val="24"/>
          <w:szCs w:val="24"/>
        </w:rPr>
        <w:t xml:space="preserve"> um ser humano casos que demandem uma análise mais criteriosa. Após finalizada a análise por parte do homem e o processo ter sido retomado pela ferramenta, a mesma poderá (tentar) aprender como o indivíduo atuou na resolução daquela tarefa para que, em futuras tarefas semelhantes, a própria ferramenta possa resolver os casos.</w:t>
      </w:r>
    </w:p>
    <w:p w14:paraId="486074AB" w14:textId="0EB38E96" w:rsidR="00337A68" w:rsidDel="001C4FE8" w:rsidRDefault="00337A68" w:rsidP="00FC62AA">
      <w:pPr>
        <w:rPr>
          <w:del w:id="66" w:author="Lucas Diniz Tavares" w:date="2020-05-29T10:05:00Z"/>
          <w:rFonts w:ascii="Arial" w:hAnsi="Arial" w:cs="Arial"/>
          <w:sz w:val="24"/>
          <w:szCs w:val="24"/>
        </w:rPr>
      </w:pPr>
    </w:p>
    <w:p w14:paraId="451325EF" w14:textId="19D87921" w:rsidR="00337A68" w:rsidRDefault="00337A68" w:rsidP="00FC6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</w:t>
      </w:r>
      <w:ins w:id="67" w:author="Lucas Diniz Tavares" w:date="2020-05-29T10:05:00Z">
        <w:r w:rsidR="001C4FE8">
          <w:rPr>
            <w:rFonts w:ascii="Arial" w:hAnsi="Arial" w:cs="Arial"/>
            <w:sz w:val="24"/>
            <w:szCs w:val="24"/>
          </w:rPr>
          <w:t>s autores</w:t>
        </w:r>
      </w:ins>
      <w:del w:id="68" w:author="Lucas Diniz Tavares" w:date="2020-05-29T10:05:00Z">
        <w:r w:rsidDel="001C4FE8">
          <w:rPr>
            <w:rFonts w:ascii="Arial" w:hAnsi="Arial" w:cs="Arial"/>
            <w:sz w:val="24"/>
            <w:szCs w:val="24"/>
          </w:rPr>
          <w:delText xml:space="preserve"> artigo</w:delText>
        </w:r>
      </w:del>
      <w:r>
        <w:rPr>
          <w:rFonts w:ascii="Arial" w:hAnsi="Arial" w:cs="Arial"/>
          <w:sz w:val="24"/>
          <w:szCs w:val="24"/>
        </w:rPr>
        <w:t xml:space="preserve"> ainda deixa</w:t>
      </w:r>
      <w:ins w:id="69" w:author="Lucas Diniz Tavares" w:date="2020-05-29T10:05:00Z">
        <w:r w:rsidR="001C4FE8">
          <w:rPr>
            <w:rFonts w:ascii="Arial" w:hAnsi="Arial" w:cs="Arial"/>
            <w:sz w:val="24"/>
            <w:szCs w:val="24"/>
          </w:rPr>
          <w:t>m</w:t>
        </w:r>
      </w:ins>
      <w:r>
        <w:rPr>
          <w:rFonts w:ascii="Arial" w:hAnsi="Arial" w:cs="Arial"/>
          <w:sz w:val="24"/>
          <w:szCs w:val="24"/>
        </w:rPr>
        <w:t xml:space="preserve"> claro</w:t>
      </w:r>
      <w:ins w:id="70" w:author="Lucas Diniz Tavares" w:date="2020-05-29T10:05:00Z">
        <w:r w:rsidR="001C4FE8">
          <w:rPr>
            <w:rFonts w:ascii="Arial" w:hAnsi="Arial" w:cs="Arial"/>
            <w:sz w:val="24"/>
            <w:szCs w:val="24"/>
          </w:rPr>
          <w:t xml:space="preserve"> que </w:t>
        </w:r>
      </w:ins>
      <w:del w:id="71" w:author="Lucas Diniz Tavares" w:date="2020-05-29T10:05:00Z">
        <w:r w:rsidDel="001C4FE8">
          <w:rPr>
            <w:rFonts w:ascii="Arial" w:hAnsi="Arial" w:cs="Arial"/>
            <w:sz w:val="24"/>
            <w:szCs w:val="24"/>
          </w:rPr>
          <w:delText xml:space="preserve">, porém: É </w:delText>
        </w:r>
      </w:del>
      <w:ins w:id="72" w:author="Lucas Diniz Tavares" w:date="2020-05-29T10:05:00Z">
        <w:r w:rsidR="001C4FE8">
          <w:rPr>
            <w:rFonts w:ascii="Arial" w:hAnsi="Arial" w:cs="Arial"/>
            <w:sz w:val="24"/>
            <w:szCs w:val="24"/>
          </w:rPr>
          <w:t xml:space="preserve">é </w:t>
        </w:r>
      </w:ins>
      <w:r>
        <w:rPr>
          <w:rFonts w:ascii="Arial" w:hAnsi="Arial" w:cs="Arial"/>
          <w:sz w:val="24"/>
          <w:szCs w:val="24"/>
        </w:rPr>
        <w:t>preciso muito cuidado. Automações e soluções mal planejadas podem tomar decisões erradas em diferentes contextos. É preciso uma análise muito criteriosa de quando a ferramenta pode, realmente, operar por conta própria. Mesmo nestes casos, uma supervisão humana ainda é aconselhada, analisando o funcionamento da ferramenta.</w:t>
      </w:r>
    </w:p>
    <w:p w14:paraId="7B36B63A" w14:textId="20AB9ED0" w:rsidR="00A72C1A" w:rsidDel="001C4FE8" w:rsidRDefault="00A72C1A" w:rsidP="00FC62AA">
      <w:pPr>
        <w:rPr>
          <w:del w:id="73" w:author="Lucas Diniz Tavares" w:date="2020-05-29T10:06:00Z"/>
          <w:rFonts w:ascii="Arial" w:hAnsi="Arial" w:cs="Arial"/>
          <w:sz w:val="24"/>
          <w:szCs w:val="24"/>
        </w:rPr>
      </w:pPr>
    </w:p>
    <w:p w14:paraId="2E1CA472" w14:textId="77777777" w:rsidR="001C4FE8" w:rsidRDefault="00A72C1A" w:rsidP="00D253A6">
      <w:pPr>
        <w:rPr>
          <w:ins w:id="74" w:author="Lucas Diniz Tavares" w:date="2020-05-29T10:07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del w:id="75" w:author="Lucas Diniz Tavares" w:date="2020-05-29T10:06:00Z">
        <w:r w:rsidRPr="001C4FE8" w:rsidDel="001C4FE8">
          <w:rPr>
            <w:rFonts w:ascii="Arial" w:hAnsi="Arial" w:cs="Arial"/>
            <w:color w:val="FF0000"/>
            <w:sz w:val="24"/>
            <w:szCs w:val="24"/>
            <w:rPrChange w:id="76" w:author="Lucas Diniz Tavares" w:date="2020-05-29T10:0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No artigo: </w:delText>
        </w:r>
        <w:r w:rsidRPr="001C4FE8" w:rsidDel="001C4FE8">
          <w:rPr>
            <w:rFonts w:ascii="Arial" w:hAnsi="Arial" w:cs="Arial"/>
            <w:i/>
            <w:iCs/>
            <w:color w:val="FF0000"/>
            <w:sz w:val="24"/>
            <w:szCs w:val="24"/>
            <w:rPrChange w:id="77" w:author="Lucas Diniz Tavares" w:date="2020-05-29T10:06:00Z">
              <w:rPr>
                <w:rFonts w:ascii="Arial" w:hAnsi="Arial" w:cs="Arial"/>
                <w:i/>
                <w:iCs/>
                <w:sz w:val="24"/>
                <w:szCs w:val="24"/>
              </w:rPr>
            </w:rPrChange>
          </w:rPr>
          <w:delText>The robots are coming: Moving beyond traditional methods of automation</w:delText>
        </w:r>
        <w:r w:rsidRPr="001C4FE8" w:rsidDel="001C4FE8">
          <w:rPr>
            <w:rFonts w:ascii="Arial" w:hAnsi="Arial" w:cs="Arial"/>
            <w:color w:val="FF0000"/>
            <w:sz w:val="24"/>
            <w:szCs w:val="24"/>
            <w:rPrChange w:id="78" w:author="Lucas Diniz Tavares" w:date="2020-05-29T10:06:00Z">
              <w:rPr>
                <w:rFonts w:ascii="Arial" w:hAnsi="Arial" w:cs="Arial"/>
                <w:sz w:val="24"/>
                <w:szCs w:val="24"/>
              </w:rPr>
            </w:rPrChange>
          </w:rPr>
          <w:delText>, o a</w:delText>
        </w:r>
      </w:del>
      <w:ins w:id="79" w:author="Lucas Diniz Tavares" w:date="2020-05-29T10:06:00Z">
        <w:r w:rsidR="001C4FE8" w:rsidRPr="001C4FE8">
          <w:rPr>
            <w:rFonts w:ascii="Arial" w:hAnsi="Arial" w:cs="Arial"/>
            <w:color w:val="FF0000"/>
            <w:sz w:val="24"/>
            <w:szCs w:val="24"/>
            <w:rPrChange w:id="80" w:author="Lucas Diniz Tavares" w:date="2020-05-29T10:06:00Z">
              <w:rPr>
                <w:rFonts w:ascii="Arial" w:hAnsi="Arial" w:cs="Arial"/>
                <w:sz w:val="24"/>
                <w:szCs w:val="24"/>
              </w:rPr>
            </w:rPrChange>
          </w:rPr>
          <w:t>A</w:t>
        </w:r>
      </w:ins>
      <w:r w:rsidRPr="001C4FE8">
        <w:rPr>
          <w:rFonts w:ascii="Arial" w:hAnsi="Arial" w:cs="Arial"/>
          <w:color w:val="FF0000"/>
          <w:sz w:val="24"/>
          <w:szCs w:val="24"/>
          <w:rPrChange w:id="81" w:author="Lucas Diniz Tavares" w:date="2020-05-29T10:06:00Z">
            <w:rPr>
              <w:rFonts w:ascii="Arial" w:hAnsi="Arial" w:cs="Arial"/>
              <w:sz w:val="24"/>
              <w:szCs w:val="24"/>
            </w:rPr>
          </w:rPrChange>
        </w:rPr>
        <w:t>utor</w:t>
      </w:r>
      <w:ins w:id="82" w:author="Lucas Diniz Tavares" w:date="2020-05-29T10:06:00Z">
        <w:r w:rsidR="001C4FE8">
          <w:rPr>
            <w:rFonts w:ascii="Arial" w:hAnsi="Arial" w:cs="Arial"/>
            <w:color w:val="FF0000"/>
            <w:sz w:val="24"/>
            <w:szCs w:val="24"/>
          </w:rPr>
          <w:t xml:space="preserve"> (ANO)</w:t>
        </w:r>
      </w:ins>
      <w:r w:rsidRPr="001C4FE8">
        <w:rPr>
          <w:rFonts w:ascii="Arial" w:hAnsi="Arial" w:cs="Arial"/>
          <w:color w:val="FF0000"/>
          <w:sz w:val="24"/>
          <w:szCs w:val="24"/>
          <w:rPrChange w:id="83" w:author="Lucas Diniz Tavares" w:date="2020-05-29T10:06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r w:rsidRPr="00660D99">
        <w:rPr>
          <w:rFonts w:ascii="Arial" w:hAnsi="Arial" w:cs="Arial"/>
          <w:sz w:val="24"/>
          <w:szCs w:val="24"/>
        </w:rPr>
        <w:t xml:space="preserve">define o termo </w:t>
      </w:r>
      <w:r w:rsidRPr="001C4FE8">
        <w:rPr>
          <w:rFonts w:ascii="Arial" w:hAnsi="Arial" w:cs="Arial"/>
          <w:iCs/>
          <w:sz w:val="24"/>
          <w:szCs w:val="24"/>
          <w:rPrChange w:id="84" w:author="Lucas Diniz Tavares" w:date="2020-05-29T10:07:00Z">
            <w:rPr>
              <w:rFonts w:ascii="Arial" w:hAnsi="Arial" w:cs="Arial"/>
              <w:i/>
              <w:iCs/>
              <w:sz w:val="24"/>
              <w:szCs w:val="24"/>
            </w:rPr>
          </w:rPrChange>
        </w:rPr>
        <w:t>RPA</w:t>
      </w:r>
      <w:del w:id="85" w:author="Lucas Diniz Tavares" w:date="2020-05-29T10:07:00Z">
        <w:r w:rsidRPr="001C4FE8" w:rsidDel="001C4FE8">
          <w:rPr>
            <w:rFonts w:ascii="Arial" w:hAnsi="Arial" w:cs="Arial"/>
            <w:iCs/>
            <w:sz w:val="24"/>
            <w:szCs w:val="24"/>
            <w:rPrChange w:id="86" w:author="Lucas Diniz Tavares" w:date="2020-05-29T10:07:00Z">
              <w:rPr>
                <w:rFonts w:ascii="Arial" w:hAnsi="Arial" w:cs="Arial"/>
                <w:i/>
                <w:iCs/>
                <w:sz w:val="24"/>
                <w:szCs w:val="24"/>
              </w:rPr>
            </w:rPrChange>
          </w:rPr>
          <w:delText xml:space="preserve"> (Robotic Process Automation),</w:delText>
        </w:r>
      </w:del>
      <w:r w:rsidRPr="00660D99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D99">
        <w:rPr>
          <w:rFonts w:ascii="Arial" w:hAnsi="Arial" w:cs="Arial"/>
          <w:sz w:val="24"/>
          <w:szCs w:val="24"/>
        </w:rPr>
        <w:t>de forma semelhante</w:t>
      </w:r>
      <w:r w:rsidR="00660D99" w:rsidRPr="00660D99">
        <w:rPr>
          <w:rFonts w:ascii="Arial" w:hAnsi="Arial" w:cs="Arial"/>
          <w:sz w:val="24"/>
          <w:szCs w:val="24"/>
        </w:rPr>
        <w:t xml:space="preserve">: </w:t>
      </w:r>
    </w:p>
    <w:p w14:paraId="50809D8C" w14:textId="2AF15ED2" w:rsidR="00DD6A04" w:rsidRDefault="00660D99" w:rsidP="001C4FE8">
      <w:pPr>
        <w:spacing w:line="240" w:lineRule="auto"/>
        <w:ind w:left="2268"/>
        <w:rPr>
          <w:ins w:id="87" w:author="Lucas Diniz Tavares" w:date="2020-05-29T10:08:00Z"/>
          <w:rFonts w:ascii="Arial" w:hAnsi="Arial" w:cs="Arial"/>
        </w:rPr>
        <w:pPrChange w:id="88" w:author="Lucas Diniz Tavares" w:date="2020-05-29T10:07:00Z">
          <w:pPr/>
        </w:pPrChange>
      </w:pPr>
      <w:r w:rsidRPr="001C4FE8">
        <w:rPr>
          <w:rFonts w:ascii="Arial" w:hAnsi="Arial" w:cs="Arial"/>
          <w:rPrChange w:id="89" w:author="Lucas Diniz Tavares" w:date="2020-05-29T10:07:00Z">
            <w:rPr>
              <w:rFonts w:ascii="Arial" w:hAnsi="Arial" w:cs="Arial"/>
              <w:sz w:val="24"/>
              <w:szCs w:val="24"/>
            </w:rPr>
          </w:rPrChange>
        </w:rPr>
        <w:t xml:space="preserve">“A automação de processos robóticos é uma maneira de automatizar processos repetitivos e frequentemente baseados em regras. Esses processos transacionais geralmente estão localizados em um centro de serviços compartilhados ou em outra parte do </w:t>
      </w:r>
      <w:proofErr w:type="spellStart"/>
      <w:r w:rsidRPr="00E8005D">
        <w:rPr>
          <w:rFonts w:ascii="Arial" w:hAnsi="Arial" w:cs="Arial"/>
          <w:i/>
          <w:rPrChange w:id="90" w:author="Lucas Diniz Tavares" w:date="2020-05-29T10:07:00Z">
            <w:rPr>
              <w:rFonts w:ascii="Arial" w:hAnsi="Arial" w:cs="Arial"/>
              <w:sz w:val="24"/>
              <w:szCs w:val="24"/>
            </w:rPr>
          </w:rPrChange>
        </w:rPr>
        <w:t>back</w:t>
      </w:r>
      <w:proofErr w:type="spellEnd"/>
      <w:r w:rsidRPr="00E8005D">
        <w:rPr>
          <w:rFonts w:ascii="Arial" w:hAnsi="Arial" w:cs="Arial"/>
          <w:i/>
          <w:rPrChange w:id="91" w:author="Lucas Diniz Tavares" w:date="2020-05-29T10:07:00Z">
            <w:rPr>
              <w:rFonts w:ascii="Arial" w:hAnsi="Arial" w:cs="Arial"/>
              <w:sz w:val="24"/>
              <w:szCs w:val="24"/>
            </w:rPr>
          </w:rPrChange>
        </w:rPr>
        <w:t xml:space="preserve"> office</w:t>
      </w:r>
      <w:r w:rsidRPr="001C4FE8">
        <w:rPr>
          <w:rFonts w:ascii="Arial" w:hAnsi="Arial" w:cs="Arial"/>
          <w:rPrChange w:id="92" w:author="Lucas Diniz Tavares" w:date="2020-05-29T10:07:00Z">
            <w:rPr>
              <w:rFonts w:ascii="Arial" w:hAnsi="Arial" w:cs="Arial"/>
              <w:sz w:val="24"/>
              <w:szCs w:val="24"/>
            </w:rPr>
          </w:rPrChange>
        </w:rPr>
        <w:t xml:space="preserve">. O software, comumente conhecido como 'robô', é usado para capturar e interpretar aplicativos de TI existentes para permitir o processamento de transações, manipulação de dados e comunicação entre vários sistemas de TI. Vários robôs podem ser vistos como uma força de trabalho virtual - um centro de processamento de </w:t>
      </w:r>
      <w:proofErr w:type="spellStart"/>
      <w:r w:rsidRPr="00E8005D">
        <w:rPr>
          <w:rFonts w:ascii="Arial" w:hAnsi="Arial" w:cs="Arial"/>
          <w:i/>
          <w:rPrChange w:id="93" w:author="Lucas Diniz Tavares" w:date="2020-05-29T10:08:00Z">
            <w:rPr>
              <w:rFonts w:ascii="Arial" w:hAnsi="Arial" w:cs="Arial"/>
              <w:sz w:val="24"/>
              <w:szCs w:val="24"/>
            </w:rPr>
          </w:rPrChange>
        </w:rPr>
        <w:t>back-office</w:t>
      </w:r>
      <w:proofErr w:type="spellEnd"/>
      <w:r w:rsidRPr="001C4FE8">
        <w:rPr>
          <w:rFonts w:ascii="Arial" w:hAnsi="Arial" w:cs="Arial"/>
          <w:rPrChange w:id="94" w:author="Lucas Diniz Tavares" w:date="2020-05-29T10:07:00Z">
            <w:rPr>
              <w:rFonts w:ascii="Arial" w:hAnsi="Arial" w:cs="Arial"/>
              <w:sz w:val="24"/>
              <w:szCs w:val="24"/>
            </w:rPr>
          </w:rPrChange>
        </w:rPr>
        <w:t>, mas sem os recursos humanos</w:t>
      </w:r>
      <w:del w:id="95" w:author="Lucas Diniz Tavares" w:date="2020-05-29T10:08:00Z">
        <w:r w:rsidRPr="001C4FE8" w:rsidDel="00E8005D">
          <w:rPr>
            <w:rFonts w:ascii="Arial" w:hAnsi="Arial" w:cs="Arial"/>
            <w:rPrChange w:id="96" w:author="Lucas Diniz Tavares" w:date="2020-05-29T10:07:00Z">
              <w:rPr>
                <w:rFonts w:ascii="Arial" w:hAnsi="Arial" w:cs="Arial"/>
                <w:sz w:val="24"/>
                <w:szCs w:val="24"/>
              </w:rPr>
            </w:rPrChange>
          </w:rPr>
          <w:delText>.</w:delText>
        </w:r>
      </w:del>
      <w:r w:rsidRPr="001C4FE8">
        <w:rPr>
          <w:rFonts w:ascii="Arial" w:hAnsi="Arial" w:cs="Arial"/>
          <w:rPrChange w:id="97" w:author="Lucas Diniz Tavares" w:date="2020-05-29T10:07:00Z">
            <w:rPr>
              <w:rFonts w:ascii="Arial" w:hAnsi="Arial" w:cs="Arial"/>
              <w:sz w:val="24"/>
              <w:szCs w:val="24"/>
            </w:rPr>
          </w:rPrChange>
        </w:rPr>
        <w:t>”</w:t>
      </w:r>
      <w:ins w:id="98" w:author="Lucas Diniz Tavares" w:date="2020-05-29T10:08:00Z">
        <w:r w:rsidR="00E8005D">
          <w:rPr>
            <w:rFonts w:ascii="Arial" w:hAnsi="Arial" w:cs="Arial"/>
          </w:rPr>
          <w:t>.</w:t>
        </w:r>
      </w:ins>
    </w:p>
    <w:p w14:paraId="08CF64A7" w14:textId="77777777" w:rsidR="00E8005D" w:rsidRDefault="00E8005D" w:rsidP="001C4FE8">
      <w:pPr>
        <w:spacing w:line="240" w:lineRule="auto"/>
        <w:ind w:left="2268"/>
        <w:rPr>
          <w:ins w:id="99" w:author="Lucas Diniz Tavares" w:date="2020-05-29T10:08:00Z"/>
          <w:rFonts w:ascii="Arial" w:hAnsi="Arial" w:cs="Arial"/>
        </w:rPr>
        <w:pPrChange w:id="100" w:author="Lucas Diniz Tavares" w:date="2020-05-29T10:07:00Z">
          <w:pPr/>
        </w:pPrChange>
      </w:pPr>
    </w:p>
    <w:p w14:paraId="17550BAD" w14:textId="014FA39A" w:rsidR="00E8005D" w:rsidRPr="00E8005D" w:rsidRDefault="00E8005D" w:rsidP="00E8005D">
      <w:pPr>
        <w:spacing w:line="240" w:lineRule="auto"/>
        <w:rPr>
          <w:rFonts w:ascii="Arial" w:hAnsi="Arial" w:cs="Arial"/>
          <w:color w:val="FF0000"/>
          <w:rPrChange w:id="101" w:author="Lucas Diniz Tavares" w:date="2020-05-29T10:08:00Z">
            <w:rPr>
              <w:rFonts w:ascii="Arial" w:hAnsi="Arial" w:cs="Arial"/>
              <w:sz w:val="24"/>
              <w:szCs w:val="24"/>
            </w:rPr>
          </w:rPrChange>
        </w:rPr>
        <w:pPrChange w:id="102" w:author="Lucas Diniz Tavares" w:date="2020-05-29T10:08:00Z">
          <w:pPr/>
        </w:pPrChange>
      </w:pPr>
      <w:ins w:id="103" w:author="Lucas Diniz Tavares" w:date="2020-05-29T10:17:00Z">
        <w:r>
          <w:rPr>
            <w:rFonts w:ascii="Arial" w:hAnsi="Arial" w:cs="Arial"/>
            <w:color w:val="FF0000"/>
          </w:rPr>
          <w:t xml:space="preserve">UTILIZE UM MODELOS DISPONIBILIZADOS (ARTIGO, MONOGRAFIA OU RELATÓRIO TÉCNICO) PARA </w:t>
        </w:r>
      </w:ins>
      <w:ins w:id="104" w:author="Lucas Diniz Tavares" w:date="2020-05-29T10:18:00Z">
        <w:r w:rsidR="00860A15">
          <w:rPr>
            <w:rFonts w:ascii="Arial" w:hAnsi="Arial" w:cs="Arial"/>
            <w:color w:val="FF0000"/>
          </w:rPr>
          <w:t>ESCREVER SEU TRABALHO</w:t>
        </w:r>
      </w:ins>
      <w:bookmarkStart w:id="105" w:name="_GoBack"/>
      <w:bookmarkEnd w:id="105"/>
    </w:p>
    <w:sectPr w:rsidR="00E8005D" w:rsidRPr="00E80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66073"/>
    <w:multiLevelType w:val="hybridMultilevel"/>
    <w:tmpl w:val="4C129C96"/>
    <w:lvl w:ilvl="0" w:tplc="E21E2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as Diniz Tavares">
    <w15:presenceInfo w15:providerId="Windows Live" w15:userId="3e6e204ffcd3af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DC"/>
    <w:rsid w:val="00022F70"/>
    <w:rsid w:val="001C4FE8"/>
    <w:rsid w:val="002029DC"/>
    <w:rsid w:val="00234A28"/>
    <w:rsid w:val="00337A68"/>
    <w:rsid w:val="00423728"/>
    <w:rsid w:val="00545574"/>
    <w:rsid w:val="00554D70"/>
    <w:rsid w:val="00660D99"/>
    <w:rsid w:val="006A45FF"/>
    <w:rsid w:val="007C5B68"/>
    <w:rsid w:val="00860A15"/>
    <w:rsid w:val="009539D7"/>
    <w:rsid w:val="00A11AAE"/>
    <w:rsid w:val="00A3078C"/>
    <w:rsid w:val="00A72C1A"/>
    <w:rsid w:val="00A85910"/>
    <w:rsid w:val="00BD5627"/>
    <w:rsid w:val="00C33574"/>
    <w:rsid w:val="00D253A6"/>
    <w:rsid w:val="00DD6A04"/>
    <w:rsid w:val="00E62FE5"/>
    <w:rsid w:val="00E8005D"/>
    <w:rsid w:val="00EA1848"/>
    <w:rsid w:val="00FC62AA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9092"/>
  <w15:chartTrackingRefBased/>
  <w15:docId w15:val="{8406872F-0226-44DF-88E0-1BABDBB3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6A0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22F7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72C1A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b16161-953e-4a9b-b3d0-c4b282d425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A1C9DF17DE34A8B0E7B9A572E0276" ma:contentTypeVersion="3" ma:contentTypeDescription="Create a new document." ma:contentTypeScope="" ma:versionID="f1ef1100f0dc67a00b871f2ca82a92fc">
  <xsd:schema xmlns:xsd="http://www.w3.org/2001/XMLSchema" xmlns:xs="http://www.w3.org/2001/XMLSchema" xmlns:p="http://schemas.microsoft.com/office/2006/metadata/properties" xmlns:ns2="bdb16161-953e-4a9b-b3d0-c4b282d42502" targetNamespace="http://schemas.microsoft.com/office/2006/metadata/properties" ma:root="true" ma:fieldsID="05c73279aff576c63ee9e88f684f5eba" ns2:_="">
    <xsd:import namespace="bdb16161-953e-4a9b-b3d0-c4b282d425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16161-953e-4a9b-b3d0-c4b282d425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EFCD1C-9C49-4A13-8F18-1D0D3D0C8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E9DA1-145A-4AF6-9F54-1EC8AA095D28}">
  <ds:schemaRefs>
    <ds:schemaRef ds:uri="http://schemas.microsoft.com/office/2006/metadata/properties"/>
    <ds:schemaRef ds:uri="http://schemas.microsoft.com/office/infopath/2007/PartnerControls"/>
    <ds:schemaRef ds:uri="bdb16161-953e-4a9b-b3d0-c4b282d42502"/>
  </ds:schemaRefs>
</ds:datastoreItem>
</file>

<file path=customXml/itemProps3.xml><?xml version="1.0" encoding="utf-8"?>
<ds:datastoreItem xmlns:ds="http://schemas.openxmlformats.org/officeDocument/2006/customXml" ds:itemID="{E7EB1A43-2D26-43A9-8485-02D5FC56C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16161-953e-4a9b-b3d0-c4b282d42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825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Lucas Diniz Tavares</cp:lastModifiedBy>
  <cp:revision>18</cp:revision>
  <dcterms:created xsi:type="dcterms:W3CDTF">2020-05-15T21:31:00Z</dcterms:created>
  <dcterms:modified xsi:type="dcterms:W3CDTF">2020-05-29T13:18:00Z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0x0101002EEA1C9DF17DE34A8B0E7B9A572E0276</vt:lpwstr>
  </property>
</Properties>
</file>